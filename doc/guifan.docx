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52C" w:rsidRPr="005826C2" w:rsidRDefault="00D0152C" w:rsidP="005826C2">
      <w:pPr>
        <w:spacing w:line="360" w:lineRule="auto"/>
        <w:rPr>
          <w:rFonts w:ascii="仿宋_GB2312" w:eastAsia="仿宋_GB2312" w:hAnsi="宋体" w:hint="eastAsia"/>
          <w:b/>
          <w:sz w:val="32"/>
          <w:szCs w:val="32"/>
        </w:rPr>
      </w:pPr>
      <w:bookmarkStart w:id="0" w:name="_Toc234237269"/>
      <w:bookmarkStart w:id="1" w:name="_Toc234383059"/>
    </w:p>
    <w:p w:rsidR="00A410FC" w:rsidRPr="00A410FC" w:rsidRDefault="00A410FC" w:rsidP="00A410FC">
      <w:pPr>
        <w:rPr>
          <w:rFonts w:hint="eastAsia"/>
        </w:rPr>
      </w:pPr>
    </w:p>
    <w:p w:rsidR="00A410FC" w:rsidRDefault="00A410FC"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Pr="00A410FC" w:rsidRDefault="00E82825" w:rsidP="00A410FC">
      <w:pPr>
        <w:rPr>
          <w:rFonts w:hint="eastAsia"/>
        </w:rPr>
      </w:pPr>
    </w:p>
    <w:p w:rsidR="009D3A05" w:rsidRPr="009B6166" w:rsidRDefault="008F7B74" w:rsidP="00E82825">
      <w:pPr>
        <w:widowControl/>
        <w:jc w:val="center"/>
        <w:outlineLvl w:val="0"/>
        <w:rPr>
          <w:rFonts w:ascii="华文中宋" w:eastAsia="华文中宋" w:hAnsi="华文中宋" w:hint="eastAsia"/>
          <w:b/>
          <w:kern w:val="0"/>
          <w:sz w:val="52"/>
          <w:szCs w:val="52"/>
        </w:rPr>
      </w:pPr>
      <w:bookmarkStart w:id="2" w:name="_Toc234997349"/>
      <w:bookmarkStart w:id="3" w:name="_Toc234997685"/>
      <w:bookmarkStart w:id="4" w:name="_Toc235257101"/>
      <w:bookmarkStart w:id="5" w:name="_Toc237094838"/>
      <w:bookmarkStart w:id="6" w:name="_Toc249756848"/>
      <w:bookmarkStart w:id="7" w:name="_Toc249758396"/>
      <w:bookmarkStart w:id="8" w:name="_Toc250026936"/>
      <w:bookmarkStart w:id="9" w:name="_Toc250044400"/>
      <w:bookmarkStart w:id="10" w:name="_Toc250140401"/>
      <w:bookmarkStart w:id="11" w:name="_Toc357590488"/>
      <w:bookmarkStart w:id="12" w:name="_Toc357590849"/>
      <w:bookmarkStart w:id="13" w:name="_Toc357679086"/>
      <w:bookmarkEnd w:id="0"/>
      <w:bookmarkEnd w:id="1"/>
      <w:r>
        <w:rPr>
          <w:rFonts w:ascii="华文中宋" w:eastAsia="华文中宋" w:hAnsi="华文中宋" w:hint="eastAsia"/>
          <w:b/>
          <w:kern w:val="0"/>
          <w:sz w:val="52"/>
          <w:szCs w:val="52"/>
        </w:rPr>
        <w:t>中国水利水电第七工程局有限公司</w:t>
      </w:r>
      <w:r w:rsidR="00547FA9" w:rsidRPr="009B6166">
        <w:rPr>
          <w:rFonts w:ascii="华文中宋" w:eastAsia="华文中宋" w:hAnsi="华文中宋" w:hint="eastAsia"/>
          <w:b/>
          <w:kern w:val="0"/>
          <w:sz w:val="52"/>
          <w:szCs w:val="52"/>
        </w:rPr>
        <w:t>隐患</w:t>
      </w:r>
      <w:r w:rsidR="00B610FC">
        <w:rPr>
          <w:rFonts w:ascii="华文中宋" w:eastAsia="华文中宋" w:hAnsi="华文中宋" w:hint="eastAsia"/>
          <w:b/>
          <w:kern w:val="0"/>
          <w:sz w:val="52"/>
          <w:szCs w:val="52"/>
        </w:rPr>
        <w:t>排查技术</w:t>
      </w:r>
      <w:bookmarkEnd w:id="2"/>
      <w:bookmarkEnd w:id="3"/>
      <w:bookmarkEnd w:id="4"/>
      <w:bookmarkEnd w:id="5"/>
      <w:r w:rsidR="007644B9" w:rsidRPr="009B6166">
        <w:rPr>
          <w:rFonts w:ascii="华文中宋" w:eastAsia="华文中宋" w:hAnsi="华文中宋" w:hint="eastAsia"/>
          <w:b/>
          <w:kern w:val="0"/>
          <w:sz w:val="52"/>
          <w:szCs w:val="52"/>
        </w:rPr>
        <w:t>规范</w:t>
      </w:r>
      <w:bookmarkEnd w:id="6"/>
      <w:bookmarkEnd w:id="7"/>
      <w:bookmarkEnd w:id="8"/>
      <w:bookmarkEnd w:id="9"/>
      <w:bookmarkEnd w:id="10"/>
      <w:bookmarkEnd w:id="11"/>
      <w:bookmarkEnd w:id="12"/>
      <w:bookmarkEnd w:id="13"/>
    </w:p>
    <w:p w:rsidR="00704E00" w:rsidRPr="009B6166" w:rsidRDefault="00704E00" w:rsidP="00E82825">
      <w:pPr>
        <w:widowControl/>
        <w:jc w:val="center"/>
        <w:outlineLvl w:val="0"/>
        <w:rPr>
          <w:rFonts w:ascii="华文中宋" w:eastAsia="华文中宋" w:hAnsi="华文中宋" w:hint="eastAsia"/>
          <w:b/>
          <w:kern w:val="0"/>
          <w:sz w:val="52"/>
          <w:szCs w:val="52"/>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331F7F" w:rsidRPr="00A410FC" w:rsidRDefault="00331F7F"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Default="00E82825" w:rsidP="00A410FC">
      <w:pPr>
        <w:rPr>
          <w:rFonts w:hint="eastAsia"/>
        </w:rPr>
      </w:pPr>
    </w:p>
    <w:p w:rsidR="00E82825" w:rsidRPr="006D5F90" w:rsidRDefault="008F7B74" w:rsidP="006D5F90">
      <w:pPr>
        <w:jc w:val="center"/>
        <w:rPr>
          <w:rFonts w:ascii="仿宋_GB2312" w:eastAsia="仿宋_GB2312" w:hint="eastAsia"/>
          <w:b/>
          <w:sz w:val="32"/>
          <w:szCs w:val="32"/>
        </w:rPr>
      </w:pPr>
      <w:r>
        <w:rPr>
          <w:rFonts w:ascii="仿宋_GB2312" w:eastAsia="仿宋_GB2312" w:hint="eastAsia"/>
          <w:b/>
          <w:sz w:val="32"/>
          <w:szCs w:val="32"/>
        </w:rPr>
        <w:t>水电七局安全监督管理部</w:t>
      </w:r>
    </w:p>
    <w:p w:rsidR="00E82825" w:rsidRPr="006D5F90" w:rsidRDefault="0040770B" w:rsidP="00E82825">
      <w:pPr>
        <w:jc w:val="center"/>
        <w:rPr>
          <w:rFonts w:ascii="仿宋_GB2312" w:eastAsia="仿宋_GB2312" w:hint="eastAsia"/>
          <w:b/>
          <w:sz w:val="32"/>
          <w:szCs w:val="32"/>
        </w:rPr>
      </w:pPr>
      <w:r w:rsidRPr="006D5F90">
        <w:rPr>
          <w:rFonts w:ascii="仿宋_GB2312" w:eastAsia="仿宋_GB2312" w:hAnsi="宋体" w:cs="宋体" w:hint="eastAsia"/>
          <w:b/>
          <w:kern w:val="0"/>
          <w:sz w:val="32"/>
          <w:szCs w:val="32"/>
        </w:rPr>
        <w:t>二○</w:t>
      </w:r>
      <w:r w:rsidR="00A249A9">
        <w:rPr>
          <w:rFonts w:ascii="仿宋_GB2312" w:eastAsia="仿宋_GB2312" w:hAnsi="宋体" w:cs="宋体" w:hint="eastAsia"/>
          <w:b/>
          <w:kern w:val="0"/>
          <w:sz w:val="32"/>
          <w:szCs w:val="32"/>
        </w:rPr>
        <w:t>一</w:t>
      </w:r>
      <w:r w:rsidR="005B1372">
        <w:rPr>
          <w:rFonts w:ascii="仿宋_GB2312" w:eastAsia="仿宋_GB2312" w:hAnsi="宋体" w:cs="宋体" w:hint="eastAsia"/>
          <w:b/>
          <w:kern w:val="0"/>
          <w:sz w:val="32"/>
          <w:szCs w:val="32"/>
        </w:rPr>
        <w:t>三</w:t>
      </w:r>
      <w:r w:rsidRPr="006D5F90">
        <w:rPr>
          <w:rFonts w:ascii="仿宋_GB2312" w:eastAsia="仿宋_GB2312" w:hAnsi="宋体" w:cs="宋体" w:hint="eastAsia"/>
          <w:b/>
          <w:kern w:val="0"/>
          <w:sz w:val="32"/>
          <w:szCs w:val="32"/>
        </w:rPr>
        <w:t>年</w:t>
      </w:r>
      <w:r w:rsidR="005B1372">
        <w:rPr>
          <w:rFonts w:ascii="仿宋_GB2312" w:eastAsia="仿宋_GB2312" w:hAnsi="宋体" w:cs="宋体" w:hint="eastAsia"/>
          <w:b/>
          <w:kern w:val="0"/>
          <w:sz w:val="32"/>
          <w:szCs w:val="32"/>
        </w:rPr>
        <w:t>一</w:t>
      </w:r>
      <w:r w:rsidRPr="006D5F90">
        <w:rPr>
          <w:rFonts w:ascii="仿宋_GB2312" w:eastAsia="仿宋_GB2312" w:hAnsi="宋体" w:cs="宋体" w:hint="eastAsia"/>
          <w:b/>
          <w:kern w:val="0"/>
          <w:sz w:val="32"/>
          <w:szCs w:val="32"/>
        </w:rPr>
        <w:t>月</w:t>
      </w:r>
    </w:p>
    <w:p w:rsidR="00331F7F" w:rsidRPr="00A410FC" w:rsidRDefault="00331F7F" w:rsidP="00A410FC">
      <w:pPr>
        <w:rPr>
          <w:rFonts w:hint="eastAsia"/>
        </w:rPr>
      </w:pPr>
    </w:p>
    <w:p w:rsidR="00331F7F" w:rsidRDefault="00331F7F" w:rsidP="000F3BEC">
      <w:pPr>
        <w:widowControl/>
        <w:ind w:firstLineChars="200" w:firstLine="643"/>
        <w:jc w:val="center"/>
        <w:outlineLvl w:val="0"/>
        <w:rPr>
          <w:b/>
          <w:kern w:val="0"/>
          <w:sz w:val="32"/>
          <w:szCs w:val="32"/>
        </w:rPr>
        <w:sectPr w:rsidR="00331F7F" w:rsidSect="009C572C">
          <w:footerReference w:type="even" r:id="rId8"/>
          <w:type w:val="evenPage"/>
          <w:pgSz w:w="11906" w:h="16838"/>
          <w:pgMar w:top="1440" w:right="1800" w:bottom="1440" w:left="1800" w:header="851" w:footer="992" w:gutter="0"/>
          <w:pgNumType w:start="1"/>
          <w:cols w:space="720"/>
          <w:titlePg/>
          <w:docGrid w:type="lines" w:linePitch="312"/>
        </w:sectPr>
      </w:pPr>
    </w:p>
    <w:p w:rsidR="00B615FB" w:rsidRPr="00723354" w:rsidRDefault="00B615FB" w:rsidP="003165F1">
      <w:pPr>
        <w:widowControl/>
        <w:spacing w:beforeLines="200" w:afterLines="200" w:line="360" w:lineRule="auto"/>
        <w:jc w:val="center"/>
        <w:outlineLvl w:val="0"/>
        <w:rPr>
          <w:rFonts w:ascii="黑体" w:eastAsia="黑体" w:hint="eastAsia"/>
          <w:kern w:val="0"/>
          <w:sz w:val="44"/>
          <w:szCs w:val="44"/>
        </w:rPr>
      </w:pPr>
      <w:bookmarkStart w:id="14" w:name="_Toc234237270"/>
      <w:bookmarkStart w:id="15" w:name="_Toc234383060"/>
      <w:bookmarkStart w:id="16" w:name="_Toc234850963"/>
      <w:bookmarkStart w:id="17" w:name="_Toc234850985"/>
      <w:bookmarkStart w:id="18" w:name="_Toc250140403"/>
      <w:bookmarkStart w:id="19" w:name="_Toc357590490"/>
      <w:bookmarkStart w:id="20" w:name="_Toc357590851"/>
      <w:bookmarkStart w:id="21" w:name="_Toc357679087"/>
      <w:r w:rsidRPr="00723354">
        <w:rPr>
          <w:rFonts w:ascii="黑体" w:eastAsia="黑体" w:hint="eastAsia"/>
          <w:kern w:val="0"/>
          <w:sz w:val="44"/>
          <w:szCs w:val="44"/>
        </w:rPr>
        <w:lastRenderedPageBreak/>
        <w:t>前  言</w:t>
      </w:r>
      <w:bookmarkEnd w:id="18"/>
      <w:bookmarkEnd w:id="19"/>
      <w:bookmarkEnd w:id="20"/>
      <w:bookmarkEnd w:id="21"/>
    </w:p>
    <w:p w:rsidR="003165F1" w:rsidRDefault="00B615FB" w:rsidP="00B615FB">
      <w:pPr>
        <w:widowControl/>
        <w:spacing w:line="360" w:lineRule="auto"/>
        <w:ind w:firstLineChars="200" w:firstLine="640"/>
        <w:rPr>
          <w:rFonts w:ascii="仿宋_GB2312" w:eastAsia="仿宋_GB2312" w:hint="eastAsia"/>
          <w:kern w:val="0"/>
          <w:sz w:val="32"/>
          <w:szCs w:val="32"/>
        </w:rPr>
      </w:pPr>
      <w:r>
        <w:rPr>
          <w:rFonts w:ascii="仿宋_GB2312" w:eastAsia="仿宋_GB2312" w:hint="eastAsia"/>
          <w:kern w:val="0"/>
          <w:sz w:val="32"/>
          <w:szCs w:val="32"/>
        </w:rPr>
        <w:t>为贯彻落实</w:t>
      </w:r>
      <w:r w:rsidRPr="0041165D">
        <w:rPr>
          <w:rFonts w:ascii="仿宋_GB2312" w:eastAsia="仿宋_GB2312" w:hint="eastAsia"/>
          <w:kern w:val="0"/>
          <w:sz w:val="32"/>
          <w:szCs w:val="32"/>
        </w:rPr>
        <w:t>《安全生产事故隐患排查治理暂行规定》（国家安全生产监督管理总局16号令）</w:t>
      </w:r>
      <w:r>
        <w:rPr>
          <w:rFonts w:ascii="仿宋_GB2312" w:eastAsia="仿宋_GB2312" w:hint="eastAsia"/>
          <w:kern w:val="0"/>
          <w:sz w:val="32"/>
          <w:szCs w:val="32"/>
        </w:rPr>
        <w:t>精神</w:t>
      </w:r>
      <w:r w:rsidR="004027F9">
        <w:rPr>
          <w:rFonts w:ascii="仿宋_GB2312" w:eastAsia="仿宋_GB2312" w:hint="eastAsia"/>
          <w:kern w:val="0"/>
          <w:sz w:val="32"/>
          <w:szCs w:val="32"/>
        </w:rPr>
        <w:t>，</w:t>
      </w:r>
      <w:r w:rsidRPr="0041165D">
        <w:rPr>
          <w:rFonts w:ascii="仿宋_GB2312" w:eastAsia="仿宋_GB2312" w:hAnsi="宋体" w:hint="eastAsia"/>
          <w:sz w:val="32"/>
          <w:szCs w:val="32"/>
        </w:rPr>
        <w:t>科学、</w:t>
      </w:r>
      <w:r w:rsidRPr="0041165D">
        <w:rPr>
          <w:rFonts w:ascii="仿宋_GB2312" w:eastAsia="仿宋_GB2312" w:hint="eastAsia"/>
          <w:kern w:val="0"/>
          <w:sz w:val="32"/>
          <w:szCs w:val="32"/>
        </w:rPr>
        <w:t>合理</w:t>
      </w:r>
      <w:r>
        <w:rPr>
          <w:rFonts w:ascii="仿宋_GB2312" w:eastAsia="仿宋_GB2312" w:hint="eastAsia"/>
          <w:kern w:val="0"/>
          <w:sz w:val="32"/>
          <w:szCs w:val="32"/>
        </w:rPr>
        <w:t>地</w:t>
      </w:r>
      <w:r w:rsidRPr="0041165D">
        <w:rPr>
          <w:rFonts w:ascii="仿宋_GB2312" w:eastAsia="仿宋_GB2312" w:hint="eastAsia"/>
          <w:kern w:val="0"/>
          <w:sz w:val="32"/>
          <w:szCs w:val="32"/>
        </w:rPr>
        <w:t>划分</w:t>
      </w:r>
      <w:r>
        <w:rPr>
          <w:rFonts w:ascii="仿宋_GB2312" w:eastAsia="仿宋_GB2312" w:hint="eastAsia"/>
          <w:kern w:val="0"/>
          <w:sz w:val="32"/>
          <w:szCs w:val="32"/>
        </w:rPr>
        <w:t>安全生产</w:t>
      </w:r>
      <w:r w:rsidRPr="0041165D">
        <w:rPr>
          <w:rFonts w:ascii="仿宋_GB2312" w:eastAsia="仿宋_GB2312" w:hint="eastAsia"/>
          <w:kern w:val="0"/>
          <w:sz w:val="32"/>
          <w:szCs w:val="32"/>
        </w:rPr>
        <w:t>事故隐患</w:t>
      </w:r>
      <w:r w:rsidR="004027F9">
        <w:rPr>
          <w:rFonts w:ascii="仿宋_GB2312" w:eastAsia="仿宋_GB2312" w:hint="eastAsia"/>
          <w:kern w:val="0"/>
          <w:sz w:val="32"/>
          <w:szCs w:val="32"/>
        </w:rPr>
        <w:t>，</w:t>
      </w:r>
      <w:r>
        <w:rPr>
          <w:rFonts w:ascii="仿宋_GB2312" w:eastAsia="仿宋_GB2312" w:hint="eastAsia"/>
          <w:kern w:val="0"/>
          <w:sz w:val="32"/>
          <w:szCs w:val="32"/>
        </w:rPr>
        <w:t>结合工作实际</w:t>
      </w:r>
      <w:r w:rsidR="004027F9">
        <w:rPr>
          <w:rFonts w:ascii="仿宋_GB2312" w:eastAsia="仿宋_GB2312" w:hint="eastAsia"/>
          <w:kern w:val="0"/>
          <w:sz w:val="32"/>
          <w:szCs w:val="32"/>
        </w:rPr>
        <w:t>，</w:t>
      </w:r>
      <w:r w:rsidR="007F2711">
        <w:rPr>
          <w:rFonts w:ascii="仿宋_GB2312" w:eastAsia="仿宋_GB2312" w:hint="eastAsia"/>
          <w:kern w:val="0"/>
          <w:sz w:val="32"/>
          <w:szCs w:val="32"/>
        </w:rPr>
        <w:t>特</w:t>
      </w:r>
      <w:r>
        <w:rPr>
          <w:rFonts w:ascii="仿宋_GB2312" w:eastAsia="仿宋_GB2312" w:hint="eastAsia"/>
          <w:kern w:val="0"/>
          <w:sz w:val="32"/>
          <w:szCs w:val="32"/>
        </w:rPr>
        <w:t>制定</w:t>
      </w:r>
      <w:r w:rsidR="00381C49">
        <w:rPr>
          <w:rFonts w:ascii="仿宋_GB2312" w:eastAsia="仿宋_GB2312" w:hint="eastAsia"/>
          <w:kern w:val="0"/>
          <w:sz w:val="32"/>
          <w:szCs w:val="32"/>
        </w:rPr>
        <w:t>本规范</w:t>
      </w:r>
      <w:r>
        <w:rPr>
          <w:rFonts w:ascii="仿宋_GB2312" w:eastAsia="仿宋_GB2312" w:hint="eastAsia"/>
          <w:kern w:val="0"/>
          <w:sz w:val="32"/>
          <w:szCs w:val="32"/>
        </w:rPr>
        <w:t>。</w:t>
      </w:r>
    </w:p>
    <w:p w:rsidR="00B615FB" w:rsidRPr="00381C49" w:rsidRDefault="00A249A9" w:rsidP="00381C49">
      <w:pPr>
        <w:widowControl/>
        <w:spacing w:line="360" w:lineRule="auto"/>
        <w:ind w:firstLineChars="200" w:firstLine="640"/>
        <w:rPr>
          <w:rFonts w:ascii="仿宋_GB2312" w:eastAsia="仿宋_GB2312" w:hAnsi="宋体" w:hint="eastAsia"/>
          <w:sz w:val="32"/>
          <w:szCs w:val="32"/>
        </w:rPr>
      </w:pPr>
      <w:r w:rsidRPr="00AB65FD">
        <w:rPr>
          <w:rFonts w:ascii="仿宋_GB2312" w:eastAsia="仿宋_GB2312" w:hint="eastAsia"/>
          <w:kern w:val="0"/>
          <w:sz w:val="32"/>
          <w:szCs w:val="32"/>
        </w:rPr>
        <w:t>本</w:t>
      </w:r>
      <w:r>
        <w:rPr>
          <w:rFonts w:ascii="仿宋_GB2312" w:eastAsia="仿宋_GB2312" w:hint="eastAsia"/>
          <w:kern w:val="0"/>
          <w:sz w:val="32"/>
          <w:szCs w:val="32"/>
        </w:rPr>
        <w:t>规范</w:t>
      </w:r>
      <w:r w:rsidR="00381C49">
        <w:rPr>
          <w:rFonts w:ascii="仿宋_GB2312" w:eastAsia="仿宋_GB2312" w:hint="eastAsia"/>
          <w:kern w:val="0"/>
          <w:sz w:val="32"/>
          <w:szCs w:val="32"/>
        </w:rPr>
        <w:t>在局安监[2008]461号《安全生产事故隐患排查治理暂行办法》运行基础上</w:t>
      </w:r>
      <w:r w:rsidR="004027F9">
        <w:rPr>
          <w:rFonts w:ascii="仿宋_GB2312" w:eastAsia="仿宋_GB2312" w:hint="eastAsia"/>
          <w:kern w:val="0"/>
          <w:sz w:val="32"/>
          <w:szCs w:val="32"/>
        </w:rPr>
        <w:t>，</w:t>
      </w:r>
      <w:r w:rsidR="00381C49">
        <w:rPr>
          <w:rFonts w:ascii="仿宋_GB2312" w:eastAsia="仿宋_GB2312" w:hint="eastAsia"/>
          <w:kern w:val="0"/>
          <w:sz w:val="32"/>
          <w:szCs w:val="32"/>
        </w:rPr>
        <w:t>收</w:t>
      </w:r>
      <w:r w:rsidR="00B615FB">
        <w:rPr>
          <w:rFonts w:ascii="仿宋_GB2312" w:eastAsia="仿宋_GB2312" w:hint="eastAsia"/>
          <w:kern w:val="0"/>
          <w:sz w:val="32"/>
          <w:szCs w:val="32"/>
        </w:rPr>
        <w:t>集整理各</w:t>
      </w:r>
      <w:r w:rsidR="002E503A">
        <w:rPr>
          <w:rFonts w:ascii="仿宋_GB2312" w:eastAsia="仿宋_GB2312" w:hint="eastAsia"/>
          <w:kern w:val="0"/>
          <w:sz w:val="32"/>
          <w:szCs w:val="32"/>
        </w:rPr>
        <w:t>类</w:t>
      </w:r>
      <w:r w:rsidR="00B615FB">
        <w:rPr>
          <w:rFonts w:ascii="仿宋_GB2312" w:eastAsia="仿宋_GB2312" w:hint="eastAsia"/>
          <w:kern w:val="0"/>
          <w:sz w:val="32"/>
          <w:szCs w:val="32"/>
        </w:rPr>
        <w:t>隐患</w:t>
      </w:r>
      <w:r w:rsidR="00381C49">
        <w:rPr>
          <w:rFonts w:ascii="仿宋_GB2312" w:eastAsia="仿宋_GB2312" w:hint="eastAsia"/>
          <w:kern w:val="0"/>
          <w:sz w:val="32"/>
          <w:szCs w:val="32"/>
        </w:rPr>
        <w:t>排查</w:t>
      </w:r>
      <w:r w:rsidR="00B615FB">
        <w:rPr>
          <w:rFonts w:ascii="仿宋_GB2312" w:eastAsia="仿宋_GB2312" w:hint="eastAsia"/>
          <w:kern w:val="0"/>
          <w:sz w:val="32"/>
          <w:szCs w:val="32"/>
        </w:rPr>
        <w:t>相关资料</w:t>
      </w:r>
      <w:r w:rsidR="00381C49">
        <w:rPr>
          <w:rFonts w:ascii="仿宋_GB2312" w:eastAsia="仿宋_GB2312" w:hint="eastAsia"/>
          <w:kern w:val="0"/>
          <w:sz w:val="32"/>
          <w:szCs w:val="32"/>
        </w:rPr>
        <w:t>进行修订</w:t>
      </w:r>
      <w:r w:rsidR="00684BFF">
        <w:rPr>
          <w:rFonts w:ascii="仿宋_GB2312" w:eastAsia="仿宋_GB2312" w:hint="eastAsia"/>
          <w:kern w:val="0"/>
          <w:sz w:val="32"/>
          <w:szCs w:val="32"/>
        </w:rPr>
        <w:t>、</w:t>
      </w:r>
      <w:r w:rsidR="00381C49">
        <w:rPr>
          <w:rFonts w:ascii="仿宋_GB2312" w:eastAsia="仿宋_GB2312" w:hint="eastAsia"/>
          <w:kern w:val="0"/>
          <w:sz w:val="32"/>
          <w:szCs w:val="32"/>
        </w:rPr>
        <w:t>完善</w:t>
      </w:r>
      <w:r w:rsidR="004027F9">
        <w:rPr>
          <w:rFonts w:ascii="仿宋_GB2312" w:eastAsia="仿宋_GB2312" w:hint="eastAsia"/>
          <w:kern w:val="0"/>
          <w:sz w:val="32"/>
          <w:szCs w:val="32"/>
        </w:rPr>
        <w:t>，</w:t>
      </w:r>
      <w:r w:rsidR="00381C49">
        <w:rPr>
          <w:rFonts w:ascii="仿宋_GB2312" w:eastAsia="仿宋_GB2312" w:hint="eastAsia"/>
          <w:kern w:val="0"/>
          <w:sz w:val="32"/>
          <w:szCs w:val="32"/>
        </w:rPr>
        <w:t>并在全公司范围内征求各部门、各单位意见后</w:t>
      </w:r>
      <w:r w:rsidR="004027F9">
        <w:rPr>
          <w:rFonts w:ascii="仿宋_GB2312" w:eastAsia="仿宋_GB2312" w:hint="eastAsia"/>
          <w:kern w:val="0"/>
          <w:sz w:val="32"/>
          <w:szCs w:val="32"/>
        </w:rPr>
        <w:t>，</w:t>
      </w:r>
      <w:r w:rsidR="00381C49">
        <w:rPr>
          <w:rFonts w:ascii="仿宋_GB2312" w:eastAsia="仿宋_GB2312" w:hAnsi="宋体" w:hint="eastAsia"/>
          <w:sz w:val="32"/>
          <w:szCs w:val="32"/>
        </w:rPr>
        <w:t>统一公司隐患排查分类</w:t>
      </w:r>
      <w:r w:rsidR="004027F9">
        <w:rPr>
          <w:rFonts w:ascii="仿宋_GB2312" w:eastAsia="仿宋_GB2312" w:hAnsi="宋体" w:hint="eastAsia"/>
          <w:sz w:val="32"/>
          <w:szCs w:val="32"/>
        </w:rPr>
        <w:t>，</w:t>
      </w:r>
      <w:r w:rsidR="00381C49">
        <w:rPr>
          <w:rFonts w:ascii="仿宋_GB2312" w:eastAsia="仿宋_GB2312" w:hAnsi="宋体" w:hint="eastAsia"/>
          <w:sz w:val="32"/>
          <w:szCs w:val="32"/>
        </w:rPr>
        <w:t>分级</w:t>
      </w:r>
      <w:r w:rsidR="00F94674">
        <w:rPr>
          <w:rFonts w:ascii="仿宋_GB2312" w:eastAsia="仿宋_GB2312" w:hAnsi="宋体" w:hint="eastAsia"/>
          <w:sz w:val="32"/>
          <w:szCs w:val="32"/>
        </w:rPr>
        <w:t>方法</w:t>
      </w:r>
      <w:r w:rsidR="00F94674" w:rsidRPr="00C16E38">
        <w:rPr>
          <w:rFonts w:ascii="仿宋_GB2312" w:eastAsia="仿宋_GB2312" w:hAnsi="宋体" w:hint="eastAsia"/>
          <w:sz w:val="32"/>
          <w:szCs w:val="32"/>
        </w:rPr>
        <w:t>。</w:t>
      </w:r>
    </w:p>
    <w:p w:rsidR="00B615FB" w:rsidRDefault="00381C49" w:rsidP="00B615FB">
      <w:pPr>
        <w:widowControl/>
        <w:spacing w:line="360" w:lineRule="auto"/>
        <w:ind w:firstLineChars="200" w:firstLine="640"/>
        <w:rPr>
          <w:rFonts w:ascii="仿宋_GB2312" w:eastAsia="仿宋_GB2312" w:hint="eastAsia"/>
          <w:kern w:val="0"/>
          <w:sz w:val="32"/>
          <w:szCs w:val="32"/>
        </w:rPr>
      </w:pPr>
      <w:r>
        <w:rPr>
          <w:rFonts w:ascii="仿宋_GB2312" w:eastAsia="仿宋_GB2312" w:hint="eastAsia"/>
          <w:kern w:val="0"/>
          <w:sz w:val="32"/>
          <w:szCs w:val="32"/>
        </w:rPr>
        <w:t>本规范</w:t>
      </w:r>
      <w:r w:rsidR="00B615FB" w:rsidRPr="00376394">
        <w:rPr>
          <w:rFonts w:ascii="仿宋_GB2312" w:eastAsia="仿宋_GB2312" w:hint="eastAsia"/>
          <w:kern w:val="0"/>
          <w:sz w:val="32"/>
          <w:szCs w:val="32"/>
        </w:rPr>
        <w:t>自20</w:t>
      </w:r>
      <w:r w:rsidR="00B615FB">
        <w:rPr>
          <w:rFonts w:ascii="仿宋_GB2312" w:eastAsia="仿宋_GB2312" w:hint="eastAsia"/>
          <w:kern w:val="0"/>
          <w:sz w:val="32"/>
          <w:szCs w:val="32"/>
        </w:rPr>
        <w:t>1</w:t>
      </w:r>
      <w:r w:rsidR="002E503A">
        <w:rPr>
          <w:rFonts w:ascii="仿宋_GB2312" w:eastAsia="仿宋_GB2312" w:hint="eastAsia"/>
          <w:kern w:val="0"/>
          <w:sz w:val="32"/>
          <w:szCs w:val="32"/>
        </w:rPr>
        <w:t>3</w:t>
      </w:r>
      <w:r w:rsidR="00B615FB" w:rsidRPr="00376394">
        <w:rPr>
          <w:rFonts w:ascii="仿宋_GB2312" w:eastAsia="仿宋_GB2312" w:hint="eastAsia"/>
          <w:kern w:val="0"/>
          <w:sz w:val="32"/>
          <w:szCs w:val="32"/>
        </w:rPr>
        <w:t>年</w:t>
      </w:r>
      <w:r>
        <w:rPr>
          <w:rFonts w:ascii="仿宋_GB2312" w:eastAsia="仿宋_GB2312" w:hint="eastAsia"/>
          <w:kern w:val="0"/>
          <w:sz w:val="32"/>
          <w:szCs w:val="32"/>
        </w:rPr>
        <w:t>1</w:t>
      </w:r>
      <w:r w:rsidR="00B615FB" w:rsidRPr="00376394">
        <w:rPr>
          <w:rFonts w:ascii="仿宋_GB2312" w:eastAsia="仿宋_GB2312" w:hint="eastAsia"/>
          <w:kern w:val="0"/>
          <w:sz w:val="32"/>
          <w:szCs w:val="32"/>
        </w:rPr>
        <w:t>月</w:t>
      </w:r>
      <w:r>
        <w:rPr>
          <w:rFonts w:ascii="仿宋_GB2312" w:eastAsia="仿宋_GB2312" w:hint="eastAsia"/>
          <w:kern w:val="0"/>
          <w:sz w:val="32"/>
          <w:szCs w:val="32"/>
        </w:rPr>
        <w:t>1</w:t>
      </w:r>
      <w:r w:rsidR="00B615FB">
        <w:rPr>
          <w:rFonts w:ascii="仿宋_GB2312" w:eastAsia="仿宋_GB2312" w:hint="eastAsia"/>
          <w:kern w:val="0"/>
          <w:sz w:val="32"/>
          <w:szCs w:val="32"/>
        </w:rPr>
        <w:t>日起实施</w:t>
      </w:r>
      <w:r w:rsidR="004027F9">
        <w:rPr>
          <w:rFonts w:ascii="仿宋_GB2312" w:eastAsia="仿宋_GB2312" w:hint="eastAsia"/>
          <w:kern w:val="0"/>
          <w:sz w:val="32"/>
          <w:szCs w:val="32"/>
        </w:rPr>
        <w:t>，</w:t>
      </w:r>
      <w:r w:rsidR="00B615FB" w:rsidRPr="00AB65FD">
        <w:rPr>
          <w:rFonts w:ascii="仿宋_GB2312" w:eastAsia="仿宋_GB2312" w:hint="eastAsia"/>
          <w:kern w:val="0"/>
          <w:sz w:val="32"/>
          <w:szCs w:val="32"/>
        </w:rPr>
        <w:t>由</w:t>
      </w:r>
      <w:r w:rsidR="002E503A">
        <w:rPr>
          <w:rFonts w:ascii="仿宋_GB2312" w:eastAsia="仿宋_GB2312" w:hint="eastAsia"/>
          <w:kern w:val="0"/>
          <w:sz w:val="32"/>
          <w:szCs w:val="32"/>
        </w:rPr>
        <w:t>水电七局</w:t>
      </w:r>
      <w:r w:rsidR="00B615FB">
        <w:rPr>
          <w:rFonts w:ascii="仿宋_GB2312" w:eastAsia="仿宋_GB2312" w:hint="eastAsia"/>
          <w:kern w:val="0"/>
          <w:sz w:val="32"/>
          <w:szCs w:val="32"/>
        </w:rPr>
        <w:t>安全监督管理</w:t>
      </w:r>
      <w:r w:rsidR="002E503A">
        <w:rPr>
          <w:rFonts w:ascii="仿宋_GB2312" w:eastAsia="仿宋_GB2312" w:hint="eastAsia"/>
          <w:kern w:val="0"/>
          <w:sz w:val="32"/>
          <w:szCs w:val="32"/>
        </w:rPr>
        <w:t>部</w:t>
      </w:r>
      <w:r w:rsidR="00B615FB">
        <w:rPr>
          <w:rFonts w:ascii="仿宋_GB2312" w:eastAsia="仿宋_GB2312" w:hint="eastAsia"/>
          <w:kern w:val="0"/>
          <w:sz w:val="32"/>
          <w:szCs w:val="32"/>
        </w:rPr>
        <w:t>负责</w:t>
      </w:r>
      <w:r w:rsidR="00B615FB" w:rsidRPr="00AB65FD">
        <w:rPr>
          <w:rFonts w:ascii="仿宋_GB2312" w:eastAsia="仿宋_GB2312" w:hint="eastAsia"/>
          <w:kern w:val="0"/>
          <w:sz w:val="32"/>
          <w:szCs w:val="32"/>
        </w:rPr>
        <w:t>解释。</w:t>
      </w:r>
    </w:p>
    <w:p w:rsidR="003165F1" w:rsidRPr="001912BA" w:rsidRDefault="003165F1" w:rsidP="00B615FB">
      <w:pPr>
        <w:widowControl/>
        <w:spacing w:line="360" w:lineRule="auto"/>
        <w:ind w:firstLineChars="200" w:firstLine="640"/>
        <w:rPr>
          <w:rFonts w:ascii="仿宋_GB2312" w:eastAsia="仿宋_GB2312" w:hint="eastAsia"/>
          <w:kern w:val="0"/>
          <w:sz w:val="32"/>
          <w:szCs w:val="32"/>
        </w:rPr>
      </w:pPr>
    </w:p>
    <w:p w:rsidR="003165F1" w:rsidRDefault="003165F1" w:rsidP="00B615FB">
      <w:pPr>
        <w:widowControl/>
        <w:spacing w:line="360" w:lineRule="auto"/>
        <w:ind w:firstLineChars="200" w:firstLine="640"/>
        <w:rPr>
          <w:rFonts w:ascii="仿宋_GB2312" w:eastAsia="仿宋_GB2312" w:hint="eastAsia"/>
          <w:kern w:val="0"/>
          <w:sz w:val="32"/>
          <w:szCs w:val="32"/>
        </w:rPr>
      </w:pPr>
    </w:p>
    <w:p w:rsidR="003165F1" w:rsidRDefault="003165F1" w:rsidP="00B615FB">
      <w:pPr>
        <w:widowControl/>
        <w:spacing w:line="360" w:lineRule="auto"/>
        <w:ind w:firstLineChars="200" w:firstLine="640"/>
        <w:rPr>
          <w:rFonts w:ascii="仿宋_GB2312" w:eastAsia="仿宋_GB2312" w:hint="eastAsia"/>
          <w:kern w:val="0"/>
          <w:sz w:val="32"/>
          <w:szCs w:val="32"/>
        </w:rPr>
      </w:pPr>
    </w:p>
    <w:p w:rsidR="00381C49" w:rsidRDefault="00381C49" w:rsidP="00B615FB">
      <w:pPr>
        <w:widowControl/>
        <w:spacing w:line="360" w:lineRule="auto"/>
        <w:ind w:firstLineChars="200" w:firstLine="640"/>
        <w:rPr>
          <w:rFonts w:ascii="仿宋_GB2312" w:eastAsia="仿宋_GB2312" w:hint="eastAsia"/>
          <w:kern w:val="0"/>
          <w:sz w:val="32"/>
          <w:szCs w:val="32"/>
        </w:rPr>
      </w:pPr>
    </w:p>
    <w:p w:rsidR="00381C49" w:rsidRDefault="00381C49" w:rsidP="00B615FB">
      <w:pPr>
        <w:widowControl/>
        <w:spacing w:line="360" w:lineRule="auto"/>
        <w:ind w:firstLineChars="200" w:firstLine="640"/>
        <w:rPr>
          <w:rFonts w:ascii="仿宋_GB2312" w:eastAsia="仿宋_GB2312" w:hint="eastAsia"/>
          <w:kern w:val="0"/>
          <w:sz w:val="32"/>
          <w:szCs w:val="32"/>
        </w:rPr>
      </w:pPr>
    </w:p>
    <w:p w:rsidR="00381C49" w:rsidRDefault="00381C49" w:rsidP="00B615FB">
      <w:pPr>
        <w:widowControl/>
        <w:spacing w:line="360" w:lineRule="auto"/>
        <w:ind w:firstLineChars="200" w:firstLine="640"/>
        <w:rPr>
          <w:rFonts w:ascii="仿宋_GB2312" w:eastAsia="仿宋_GB2312" w:hint="eastAsia"/>
          <w:kern w:val="0"/>
          <w:sz w:val="32"/>
          <w:szCs w:val="32"/>
        </w:rPr>
      </w:pPr>
    </w:p>
    <w:p w:rsidR="00381C49" w:rsidRDefault="00381C49" w:rsidP="00B615FB">
      <w:pPr>
        <w:widowControl/>
        <w:spacing w:line="360" w:lineRule="auto"/>
        <w:ind w:firstLineChars="200" w:firstLine="640"/>
        <w:rPr>
          <w:rFonts w:ascii="仿宋_GB2312" w:eastAsia="仿宋_GB2312" w:hint="eastAsia"/>
          <w:kern w:val="0"/>
          <w:sz w:val="32"/>
          <w:szCs w:val="32"/>
        </w:rPr>
      </w:pPr>
    </w:p>
    <w:p w:rsidR="00381C49" w:rsidRDefault="00381C49" w:rsidP="00381C49">
      <w:pPr>
        <w:widowControl/>
        <w:spacing w:afterLines="300" w:line="360" w:lineRule="auto"/>
        <w:jc w:val="center"/>
        <w:outlineLvl w:val="0"/>
        <w:rPr>
          <w:rFonts w:ascii="黑体" w:eastAsia="黑体" w:hint="eastAsia"/>
          <w:kern w:val="0"/>
          <w:sz w:val="44"/>
          <w:szCs w:val="44"/>
        </w:rPr>
      </w:pPr>
      <w:bookmarkStart w:id="22" w:name="_Toc234852478"/>
      <w:bookmarkStart w:id="23" w:name="_Toc234997687"/>
      <w:bookmarkStart w:id="24" w:name="_Toc235257103"/>
      <w:bookmarkStart w:id="25" w:name="_Toc237094840"/>
      <w:bookmarkStart w:id="26" w:name="_Toc249756850"/>
      <w:bookmarkStart w:id="27" w:name="_Toc249758398"/>
      <w:bookmarkStart w:id="28" w:name="_Toc250026938"/>
      <w:bookmarkStart w:id="29" w:name="_Toc250044402"/>
      <w:bookmarkStart w:id="30" w:name="_Toc250140404"/>
      <w:bookmarkStart w:id="31" w:name="_Toc357590491"/>
      <w:bookmarkStart w:id="32" w:name="_Toc357590852"/>
      <w:bookmarkStart w:id="33" w:name="_Toc357679088"/>
    </w:p>
    <w:p w:rsidR="00381C49" w:rsidRPr="00FE05D1" w:rsidRDefault="000F3BEC" w:rsidP="00381C49">
      <w:pPr>
        <w:widowControl/>
        <w:spacing w:beforeLines="300" w:afterLines="300" w:line="360" w:lineRule="auto"/>
        <w:jc w:val="center"/>
        <w:outlineLvl w:val="0"/>
        <w:rPr>
          <w:rFonts w:ascii="黑体" w:eastAsia="黑体" w:hint="eastAsia"/>
          <w:kern w:val="0"/>
          <w:sz w:val="44"/>
          <w:szCs w:val="44"/>
        </w:rPr>
      </w:pPr>
      <w:r w:rsidRPr="00FE05D1">
        <w:rPr>
          <w:rFonts w:ascii="黑体" w:eastAsia="黑体" w:hint="eastAsia"/>
          <w:kern w:val="0"/>
          <w:sz w:val="44"/>
          <w:szCs w:val="44"/>
        </w:rPr>
        <w:lastRenderedPageBreak/>
        <w:t>目  录</w:t>
      </w:r>
      <w:bookmarkEnd w:id="14"/>
      <w:bookmarkEnd w:id="15"/>
      <w:bookmarkEnd w:id="16"/>
      <w:bookmarkEnd w:id="17"/>
      <w:bookmarkEnd w:id="22"/>
      <w:bookmarkEnd w:id="23"/>
      <w:bookmarkEnd w:id="24"/>
      <w:bookmarkEnd w:id="25"/>
      <w:bookmarkEnd w:id="26"/>
      <w:bookmarkEnd w:id="27"/>
      <w:bookmarkEnd w:id="28"/>
      <w:bookmarkEnd w:id="29"/>
      <w:bookmarkEnd w:id="30"/>
      <w:bookmarkEnd w:id="31"/>
      <w:bookmarkEnd w:id="32"/>
      <w:bookmarkEnd w:id="33"/>
    </w:p>
    <w:p w:rsidR="00381C49" w:rsidRDefault="000F3BEC" w:rsidP="00381C49">
      <w:pPr>
        <w:pStyle w:val="10"/>
        <w:rPr>
          <w:rFonts w:ascii="Calibri" w:eastAsia="宋体" w:hAnsi="Calibri"/>
          <w:kern w:val="2"/>
          <w:sz w:val="21"/>
          <w:szCs w:val="22"/>
        </w:rPr>
      </w:pPr>
      <w:r w:rsidRPr="004A0963">
        <w:rPr>
          <w:rFonts w:hint="eastAsia"/>
          <w:b/>
        </w:rPr>
        <w:fldChar w:fldCharType="begin"/>
      </w:r>
      <w:r w:rsidRPr="004A0963">
        <w:rPr>
          <w:rFonts w:hint="eastAsia"/>
          <w:b/>
        </w:rPr>
        <w:instrText xml:space="preserve"> TOC \o "1-3" \h \z \u </w:instrText>
      </w:r>
      <w:r w:rsidRPr="004A0963">
        <w:rPr>
          <w:rFonts w:hint="eastAsia"/>
          <w:b/>
        </w:rPr>
        <w:fldChar w:fldCharType="separate"/>
      </w:r>
    </w:p>
    <w:p w:rsidR="00381C49" w:rsidRDefault="00381C49">
      <w:pPr>
        <w:pStyle w:val="10"/>
        <w:rPr>
          <w:rFonts w:ascii="Calibri" w:eastAsia="宋体" w:hAnsi="Calibri"/>
          <w:kern w:val="2"/>
          <w:sz w:val="21"/>
          <w:szCs w:val="22"/>
        </w:rPr>
      </w:pPr>
      <w:hyperlink w:anchor="_Toc357679089" w:history="1">
        <w:r w:rsidRPr="0013639A">
          <w:rPr>
            <w:rStyle w:val="a6"/>
            <w:rFonts w:ascii="黑体" w:eastAsia="黑体" w:hint="eastAsia"/>
          </w:rPr>
          <w:t>一、编制目的</w:t>
        </w:r>
        <w:r>
          <w:rPr>
            <w:webHidden/>
          </w:rPr>
          <w:tab/>
        </w:r>
        <w:r>
          <w:rPr>
            <w:webHidden/>
          </w:rPr>
          <w:fldChar w:fldCharType="begin"/>
        </w:r>
        <w:r>
          <w:rPr>
            <w:webHidden/>
          </w:rPr>
          <w:instrText xml:space="preserve"> PAGEREF _Toc357679089 \h </w:instrText>
        </w:r>
        <w:r>
          <w:rPr>
            <w:webHidden/>
          </w:rPr>
        </w:r>
        <w:r>
          <w:rPr>
            <w:webHidden/>
          </w:rPr>
          <w:fldChar w:fldCharType="separate"/>
        </w:r>
        <w:r>
          <w:rPr>
            <w:webHidden/>
          </w:rPr>
          <w:t>1</w:t>
        </w:r>
        <w:r>
          <w:rPr>
            <w:webHidden/>
          </w:rPr>
          <w:fldChar w:fldCharType="end"/>
        </w:r>
      </w:hyperlink>
    </w:p>
    <w:p w:rsidR="00381C49" w:rsidRDefault="00381C49">
      <w:pPr>
        <w:pStyle w:val="10"/>
        <w:rPr>
          <w:rFonts w:ascii="Calibri" w:eastAsia="宋体" w:hAnsi="Calibri"/>
          <w:kern w:val="2"/>
          <w:sz w:val="21"/>
          <w:szCs w:val="22"/>
        </w:rPr>
      </w:pPr>
      <w:hyperlink w:anchor="_Toc357679090" w:history="1">
        <w:r w:rsidRPr="0013639A">
          <w:rPr>
            <w:rStyle w:val="a6"/>
            <w:rFonts w:ascii="黑体" w:eastAsia="黑体" w:hint="eastAsia"/>
          </w:rPr>
          <w:t>二、适用范围</w:t>
        </w:r>
        <w:r>
          <w:rPr>
            <w:webHidden/>
          </w:rPr>
          <w:tab/>
        </w:r>
        <w:r>
          <w:rPr>
            <w:webHidden/>
          </w:rPr>
          <w:fldChar w:fldCharType="begin"/>
        </w:r>
        <w:r>
          <w:rPr>
            <w:webHidden/>
          </w:rPr>
          <w:instrText xml:space="preserve"> PAGEREF _Toc357679090 \h </w:instrText>
        </w:r>
        <w:r>
          <w:rPr>
            <w:webHidden/>
          </w:rPr>
        </w:r>
        <w:r>
          <w:rPr>
            <w:webHidden/>
          </w:rPr>
          <w:fldChar w:fldCharType="separate"/>
        </w:r>
        <w:r>
          <w:rPr>
            <w:webHidden/>
          </w:rPr>
          <w:t>1</w:t>
        </w:r>
        <w:r>
          <w:rPr>
            <w:webHidden/>
          </w:rPr>
          <w:fldChar w:fldCharType="end"/>
        </w:r>
      </w:hyperlink>
    </w:p>
    <w:p w:rsidR="00381C49" w:rsidRDefault="00381C49">
      <w:pPr>
        <w:pStyle w:val="10"/>
        <w:rPr>
          <w:rFonts w:ascii="Calibri" w:eastAsia="宋体" w:hAnsi="Calibri"/>
          <w:kern w:val="2"/>
          <w:sz w:val="21"/>
          <w:szCs w:val="22"/>
        </w:rPr>
      </w:pPr>
      <w:hyperlink w:anchor="_Toc357679091" w:history="1">
        <w:r w:rsidRPr="0013639A">
          <w:rPr>
            <w:rStyle w:val="a6"/>
            <w:rFonts w:ascii="黑体" w:eastAsia="黑体" w:hint="eastAsia"/>
          </w:rPr>
          <w:t>三、隐患排查程序及内容</w:t>
        </w:r>
        <w:r>
          <w:rPr>
            <w:webHidden/>
          </w:rPr>
          <w:tab/>
        </w:r>
        <w:r>
          <w:rPr>
            <w:webHidden/>
          </w:rPr>
          <w:fldChar w:fldCharType="begin"/>
        </w:r>
        <w:r>
          <w:rPr>
            <w:webHidden/>
          </w:rPr>
          <w:instrText xml:space="preserve"> PAGEREF _Toc357679091 \h </w:instrText>
        </w:r>
        <w:r>
          <w:rPr>
            <w:webHidden/>
          </w:rPr>
        </w:r>
        <w:r>
          <w:rPr>
            <w:webHidden/>
          </w:rPr>
          <w:fldChar w:fldCharType="separate"/>
        </w:r>
        <w:r>
          <w:rPr>
            <w:webHidden/>
          </w:rPr>
          <w:t>1</w:t>
        </w:r>
        <w:r>
          <w:rPr>
            <w:webHidden/>
          </w:rPr>
          <w:fldChar w:fldCharType="end"/>
        </w:r>
      </w:hyperlink>
    </w:p>
    <w:p w:rsidR="00381C49" w:rsidRDefault="00381C49">
      <w:pPr>
        <w:pStyle w:val="10"/>
        <w:rPr>
          <w:rFonts w:ascii="Calibri" w:eastAsia="宋体" w:hAnsi="Calibri"/>
          <w:kern w:val="2"/>
          <w:sz w:val="21"/>
          <w:szCs w:val="22"/>
        </w:rPr>
      </w:pPr>
      <w:hyperlink w:anchor="_Toc357679092" w:history="1">
        <w:r w:rsidRPr="0013639A">
          <w:rPr>
            <w:rStyle w:val="a6"/>
            <w:rFonts w:ascii="黑体" w:eastAsia="黑体" w:hint="eastAsia"/>
          </w:rPr>
          <w:t>四、隐患分类</w:t>
        </w:r>
        <w:r>
          <w:rPr>
            <w:webHidden/>
          </w:rPr>
          <w:tab/>
        </w:r>
        <w:r>
          <w:rPr>
            <w:webHidden/>
          </w:rPr>
          <w:fldChar w:fldCharType="begin"/>
        </w:r>
        <w:r>
          <w:rPr>
            <w:webHidden/>
          </w:rPr>
          <w:instrText xml:space="preserve"> PAGEREF _Toc357679092 \h </w:instrText>
        </w:r>
        <w:r>
          <w:rPr>
            <w:webHidden/>
          </w:rPr>
        </w:r>
        <w:r>
          <w:rPr>
            <w:webHidden/>
          </w:rPr>
          <w:fldChar w:fldCharType="separate"/>
        </w:r>
        <w:r>
          <w:rPr>
            <w:webHidden/>
          </w:rPr>
          <w:t>2</w:t>
        </w:r>
        <w:r>
          <w:rPr>
            <w:webHidden/>
          </w:rPr>
          <w:fldChar w:fldCharType="end"/>
        </w:r>
      </w:hyperlink>
    </w:p>
    <w:p w:rsidR="00381C49" w:rsidRDefault="00381C49">
      <w:pPr>
        <w:pStyle w:val="10"/>
        <w:rPr>
          <w:rFonts w:ascii="Calibri" w:eastAsia="宋体" w:hAnsi="Calibri"/>
          <w:kern w:val="2"/>
          <w:sz w:val="21"/>
          <w:szCs w:val="22"/>
        </w:rPr>
      </w:pPr>
      <w:hyperlink w:anchor="_Toc357679093" w:history="1">
        <w:r w:rsidRPr="0013639A">
          <w:rPr>
            <w:rStyle w:val="a6"/>
            <w:rFonts w:ascii="黑体" w:eastAsia="黑体" w:hint="eastAsia"/>
          </w:rPr>
          <w:t>五、隐患分级</w:t>
        </w:r>
        <w:r>
          <w:rPr>
            <w:webHidden/>
          </w:rPr>
          <w:tab/>
        </w:r>
        <w:r>
          <w:rPr>
            <w:webHidden/>
          </w:rPr>
          <w:fldChar w:fldCharType="begin"/>
        </w:r>
        <w:r>
          <w:rPr>
            <w:webHidden/>
          </w:rPr>
          <w:instrText xml:space="preserve"> PAGEREF _Toc357679093 \h </w:instrText>
        </w:r>
        <w:r>
          <w:rPr>
            <w:webHidden/>
          </w:rPr>
        </w:r>
        <w:r>
          <w:rPr>
            <w:webHidden/>
          </w:rPr>
          <w:fldChar w:fldCharType="separate"/>
        </w:r>
        <w:r>
          <w:rPr>
            <w:webHidden/>
          </w:rPr>
          <w:t>4</w:t>
        </w:r>
        <w:r>
          <w:rPr>
            <w:webHidden/>
          </w:rPr>
          <w:fldChar w:fldCharType="end"/>
        </w:r>
      </w:hyperlink>
    </w:p>
    <w:p w:rsidR="00381C49" w:rsidRDefault="00381C49">
      <w:pPr>
        <w:pStyle w:val="10"/>
        <w:rPr>
          <w:rFonts w:ascii="Calibri" w:eastAsia="宋体" w:hAnsi="Calibri"/>
          <w:kern w:val="2"/>
          <w:sz w:val="21"/>
          <w:szCs w:val="22"/>
        </w:rPr>
      </w:pPr>
      <w:hyperlink w:anchor="_Toc357679094" w:history="1">
        <w:r w:rsidRPr="0013639A">
          <w:rPr>
            <w:rStyle w:val="a6"/>
            <w:rFonts w:ascii="黑体" w:eastAsia="黑体" w:hint="eastAsia"/>
          </w:rPr>
          <w:t>六、信息报告与分析</w:t>
        </w:r>
        <w:r>
          <w:rPr>
            <w:webHidden/>
          </w:rPr>
          <w:tab/>
        </w:r>
        <w:r>
          <w:rPr>
            <w:webHidden/>
          </w:rPr>
          <w:fldChar w:fldCharType="begin"/>
        </w:r>
        <w:r>
          <w:rPr>
            <w:webHidden/>
          </w:rPr>
          <w:instrText xml:space="preserve"> PAGEREF _Toc357679094 \h </w:instrText>
        </w:r>
        <w:r>
          <w:rPr>
            <w:webHidden/>
          </w:rPr>
        </w:r>
        <w:r>
          <w:rPr>
            <w:webHidden/>
          </w:rPr>
          <w:fldChar w:fldCharType="separate"/>
        </w:r>
        <w:r>
          <w:rPr>
            <w:webHidden/>
          </w:rPr>
          <w:t>7</w:t>
        </w:r>
        <w:r>
          <w:rPr>
            <w:webHidden/>
          </w:rPr>
          <w:fldChar w:fldCharType="end"/>
        </w:r>
      </w:hyperlink>
    </w:p>
    <w:p w:rsidR="00381C49" w:rsidRDefault="00381C49">
      <w:pPr>
        <w:pStyle w:val="10"/>
        <w:rPr>
          <w:rFonts w:ascii="Calibri" w:eastAsia="宋体" w:hAnsi="Calibri"/>
          <w:kern w:val="2"/>
          <w:sz w:val="21"/>
          <w:szCs w:val="22"/>
        </w:rPr>
      </w:pPr>
      <w:hyperlink w:anchor="_Toc357679095" w:history="1">
        <w:r w:rsidRPr="0013639A">
          <w:rPr>
            <w:rStyle w:val="a6"/>
            <w:rFonts w:ascii="黑体" w:eastAsia="黑体" w:hint="eastAsia"/>
          </w:rPr>
          <w:t>附件</w:t>
        </w:r>
        <w:r w:rsidRPr="0013639A">
          <w:rPr>
            <w:rStyle w:val="a6"/>
            <w:rFonts w:ascii="黑体" w:eastAsia="黑体"/>
          </w:rPr>
          <w:t>1</w:t>
        </w:r>
        <w:r w:rsidRPr="0013639A">
          <w:rPr>
            <w:rStyle w:val="a6"/>
            <w:rFonts w:ascii="黑体" w:eastAsia="黑体" w:hint="eastAsia"/>
          </w:rPr>
          <w:t>：</w:t>
        </w:r>
        <w:r>
          <w:rPr>
            <w:webHidden/>
          </w:rPr>
          <w:tab/>
        </w:r>
        <w:r>
          <w:rPr>
            <w:webHidden/>
          </w:rPr>
          <w:fldChar w:fldCharType="begin"/>
        </w:r>
        <w:r>
          <w:rPr>
            <w:webHidden/>
          </w:rPr>
          <w:instrText xml:space="preserve"> PAGEREF _Toc357679095 \h </w:instrText>
        </w:r>
        <w:r>
          <w:rPr>
            <w:webHidden/>
          </w:rPr>
        </w:r>
        <w:r>
          <w:rPr>
            <w:webHidden/>
          </w:rPr>
          <w:fldChar w:fldCharType="separate"/>
        </w:r>
        <w:r>
          <w:rPr>
            <w:webHidden/>
          </w:rPr>
          <w:t>8</w:t>
        </w:r>
        <w:r>
          <w:rPr>
            <w:webHidden/>
          </w:rPr>
          <w:fldChar w:fldCharType="end"/>
        </w:r>
      </w:hyperlink>
    </w:p>
    <w:p w:rsidR="00381C49" w:rsidRDefault="00381C49">
      <w:pPr>
        <w:pStyle w:val="10"/>
        <w:rPr>
          <w:rFonts w:ascii="Calibri" w:eastAsia="宋体" w:hAnsi="Calibri"/>
          <w:kern w:val="2"/>
          <w:sz w:val="21"/>
          <w:szCs w:val="22"/>
        </w:rPr>
      </w:pPr>
      <w:hyperlink w:anchor="_Toc357679096" w:history="1">
        <w:r w:rsidRPr="0013639A">
          <w:rPr>
            <w:rStyle w:val="a6"/>
            <w:rFonts w:ascii="黑体" w:eastAsia="黑体" w:hint="eastAsia"/>
          </w:rPr>
          <w:t>附件</w:t>
        </w:r>
        <w:r w:rsidRPr="0013639A">
          <w:rPr>
            <w:rStyle w:val="a6"/>
            <w:rFonts w:ascii="黑体" w:eastAsia="黑体"/>
          </w:rPr>
          <w:t>2</w:t>
        </w:r>
        <w:r>
          <w:rPr>
            <w:webHidden/>
          </w:rPr>
          <w:tab/>
        </w:r>
        <w:r>
          <w:rPr>
            <w:webHidden/>
          </w:rPr>
          <w:fldChar w:fldCharType="begin"/>
        </w:r>
        <w:r>
          <w:rPr>
            <w:webHidden/>
          </w:rPr>
          <w:instrText xml:space="preserve"> PAGEREF _Toc357679096 \h </w:instrText>
        </w:r>
        <w:r>
          <w:rPr>
            <w:webHidden/>
          </w:rPr>
        </w:r>
        <w:r>
          <w:rPr>
            <w:webHidden/>
          </w:rPr>
          <w:fldChar w:fldCharType="separate"/>
        </w:r>
        <w:r>
          <w:rPr>
            <w:webHidden/>
          </w:rPr>
          <w:t>10</w:t>
        </w:r>
        <w:r>
          <w:rPr>
            <w:webHidden/>
          </w:rPr>
          <w:fldChar w:fldCharType="end"/>
        </w:r>
      </w:hyperlink>
    </w:p>
    <w:p w:rsidR="009C572C" w:rsidRDefault="000F3BEC" w:rsidP="009C572C">
      <w:pPr>
        <w:spacing w:line="360" w:lineRule="auto"/>
        <w:rPr>
          <w:rFonts w:ascii="仿宋_GB2312" w:eastAsia="仿宋_GB2312"/>
          <w:kern w:val="0"/>
          <w:sz w:val="28"/>
          <w:szCs w:val="28"/>
        </w:rPr>
        <w:sectPr w:rsidR="009C572C" w:rsidSect="0065642B">
          <w:footerReference w:type="default" r:id="rId9"/>
          <w:pgSz w:w="11906" w:h="16838"/>
          <w:pgMar w:top="1440" w:right="1800" w:bottom="1440" w:left="1800" w:header="851" w:footer="992" w:gutter="0"/>
          <w:pgNumType w:start="1"/>
          <w:cols w:space="720"/>
          <w:docGrid w:type="lines" w:linePitch="312"/>
        </w:sectPr>
      </w:pPr>
      <w:r w:rsidRPr="004A0963">
        <w:rPr>
          <w:rFonts w:ascii="仿宋_GB2312" w:eastAsia="仿宋_GB2312" w:hint="eastAsia"/>
          <w:kern w:val="0"/>
          <w:sz w:val="32"/>
          <w:szCs w:val="32"/>
        </w:rPr>
        <w:fldChar w:fldCharType="end"/>
      </w:r>
    </w:p>
    <w:p w:rsidR="00F41D10" w:rsidRPr="003A14E3" w:rsidRDefault="00F41D10" w:rsidP="002D56D0">
      <w:pPr>
        <w:pStyle w:val="1"/>
        <w:ind w:firstLineChars="200" w:firstLine="640"/>
        <w:rPr>
          <w:rFonts w:ascii="黑体" w:eastAsia="黑体" w:hint="eastAsia"/>
          <w:b w:val="0"/>
          <w:kern w:val="0"/>
          <w:sz w:val="32"/>
          <w:szCs w:val="32"/>
        </w:rPr>
      </w:pPr>
      <w:bookmarkStart w:id="34" w:name="_Toc357679089"/>
      <w:r w:rsidRPr="003A14E3">
        <w:rPr>
          <w:rFonts w:ascii="黑体" w:eastAsia="黑体" w:hint="eastAsia"/>
          <w:b w:val="0"/>
          <w:kern w:val="0"/>
          <w:sz w:val="32"/>
          <w:szCs w:val="32"/>
        </w:rPr>
        <w:lastRenderedPageBreak/>
        <w:t>一、</w:t>
      </w:r>
      <w:r w:rsidR="002A7C7F">
        <w:rPr>
          <w:rFonts w:ascii="黑体" w:eastAsia="黑体" w:hint="eastAsia"/>
          <w:b w:val="0"/>
          <w:kern w:val="0"/>
          <w:sz w:val="32"/>
          <w:szCs w:val="32"/>
        </w:rPr>
        <w:t>编制</w:t>
      </w:r>
      <w:r w:rsidR="00C85100" w:rsidRPr="003A14E3">
        <w:rPr>
          <w:rFonts w:ascii="黑体" w:eastAsia="黑体" w:hint="eastAsia"/>
          <w:b w:val="0"/>
          <w:kern w:val="0"/>
          <w:sz w:val="32"/>
          <w:szCs w:val="32"/>
        </w:rPr>
        <w:t>目的</w:t>
      </w:r>
      <w:bookmarkEnd w:id="34"/>
    </w:p>
    <w:p w:rsidR="0057596A" w:rsidRDefault="00A23CB0" w:rsidP="00347746">
      <w:pPr>
        <w:ind w:firstLineChars="200" w:firstLine="640"/>
        <w:rPr>
          <w:rFonts w:ascii="仿宋_GB2312" w:eastAsia="仿宋_GB2312" w:hint="eastAsia"/>
          <w:sz w:val="32"/>
          <w:szCs w:val="32"/>
        </w:rPr>
      </w:pPr>
      <w:r w:rsidRPr="008E74FA">
        <w:rPr>
          <w:rFonts w:ascii="仿宋_GB2312" w:eastAsia="仿宋_GB2312" w:hint="eastAsia"/>
          <w:sz w:val="32"/>
          <w:szCs w:val="32"/>
        </w:rPr>
        <w:t>为进一步规范</w:t>
      </w:r>
      <w:r w:rsidR="00894A43">
        <w:rPr>
          <w:rFonts w:ascii="仿宋_GB2312" w:eastAsia="仿宋_GB2312" w:hint="eastAsia"/>
          <w:sz w:val="32"/>
          <w:szCs w:val="32"/>
        </w:rPr>
        <w:t>公司</w:t>
      </w:r>
      <w:r w:rsidR="00F271BC" w:rsidRPr="0041165D">
        <w:rPr>
          <w:rFonts w:ascii="仿宋_GB2312" w:eastAsia="仿宋_GB2312" w:hint="eastAsia"/>
          <w:kern w:val="0"/>
          <w:sz w:val="32"/>
          <w:szCs w:val="32"/>
        </w:rPr>
        <w:t>安全生产事故隐患</w:t>
      </w:r>
      <w:r w:rsidR="002E7468">
        <w:rPr>
          <w:rFonts w:ascii="仿宋_GB2312" w:eastAsia="仿宋_GB2312" w:hint="eastAsia"/>
          <w:kern w:val="0"/>
          <w:sz w:val="32"/>
          <w:szCs w:val="32"/>
        </w:rPr>
        <w:t>排查</w:t>
      </w:r>
      <w:r w:rsidR="00F271BC">
        <w:rPr>
          <w:rFonts w:ascii="仿宋_GB2312" w:eastAsia="仿宋_GB2312" w:hint="eastAsia"/>
          <w:sz w:val="32"/>
          <w:szCs w:val="32"/>
        </w:rPr>
        <w:t>方法</w:t>
      </w:r>
      <w:r w:rsidR="004027F9">
        <w:rPr>
          <w:rFonts w:ascii="仿宋_GB2312" w:eastAsia="仿宋_GB2312" w:hint="eastAsia"/>
          <w:sz w:val="32"/>
          <w:szCs w:val="32"/>
        </w:rPr>
        <w:t>，</w:t>
      </w:r>
      <w:r w:rsidRPr="0041165D">
        <w:rPr>
          <w:rFonts w:ascii="仿宋_GB2312" w:eastAsia="仿宋_GB2312" w:hAnsi="宋体" w:hint="eastAsia"/>
          <w:sz w:val="32"/>
          <w:szCs w:val="32"/>
        </w:rPr>
        <w:t>便于</w:t>
      </w:r>
      <w:r>
        <w:rPr>
          <w:rFonts w:ascii="仿宋_GB2312" w:eastAsia="仿宋_GB2312" w:hAnsi="宋体" w:hint="eastAsia"/>
          <w:sz w:val="32"/>
          <w:szCs w:val="32"/>
        </w:rPr>
        <w:t>全</w:t>
      </w:r>
      <w:r w:rsidR="00085D42">
        <w:rPr>
          <w:rFonts w:ascii="仿宋_GB2312" w:eastAsia="仿宋_GB2312" w:hAnsi="宋体" w:hint="eastAsia"/>
          <w:sz w:val="32"/>
          <w:szCs w:val="32"/>
        </w:rPr>
        <w:t>公司</w:t>
      </w:r>
      <w:r>
        <w:rPr>
          <w:rFonts w:ascii="仿宋_GB2312" w:eastAsia="仿宋_GB2312" w:hAnsi="宋体" w:hint="eastAsia"/>
          <w:sz w:val="32"/>
          <w:szCs w:val="32"/>
        </w:rPr>
        <w:t>各级安全生产</w:t>
      </w:r>
      <w:r w:rsidRPr="0041165D">
        <w:rPr>
          <w:rFonts w:ascii="仿宋_GB2312" w:eastAsia="仿宋_GB2312" w:hAnsi="宋体" w:hint="eastAsia"/>
          <w:sz w:val="32"/>
          <w:szCs w:val="32"/>
        </w:rPr>
        <w:t>监管人员</w:t>
      </w:r>
      <w:r>
        <w:rPr>
          <w:rFonts w:ascii="仿宋_GB2312" w:eastAsia="仿宋_GB2312" w:hAnsi="宋体" w:hint="eastAsia"/>
          <w:sz w:val="32"/>
          <w:szCs w:val="32"/>
        </w:rPr>
        <w:t>和生产经营单位</w:t>
      </w:r>
      <w:r w:rsidR="00DD3EE7">
        <w:rPr>
          <w:rFonts w:ascii="仿宋_GB2312" w:eastAsia="仿宋_GB2312" w:hAnsi="宋体" w:hint="eastAsia"/>
          <w:sz w:val="32"/>
          <w:szCs w:val="32"/>
        </w:rPr>
        <w:t>将</w:t>
      </w:r>
      <w:r w:rsidR="00D61585">
        <w:rPr>
          <w:rFonts w:ascii="仿宋_GB2312" w:eastAsia="仿宋_GB2312" w:hAnsi="宋体" w:hint="eastAsia"/>
          <w:sz w:val="32"/>
          <w:szCs w:val="32"/>
        </w:rPr>
        <w:t>日常</w:t>
      </w:r>
      <w:r>
        <w:rPr>
          <w:rFonts w:ascii="仿宋_GB2312" w:eastAsia="仿宋_GB2312" w:hAnsi="宋体" w:hint="eastAsia"/>
          <w:sz w:val="32"/>
          <w:szCs w:val="32"/>
        </w:rPr>
        <w:t>发现的</w:t>
      </w:r>
      <w:r>
        <w:rPr>
          <w:rFonts w:ascii="仿宋_GB2312" w:eastAsia="仿宋_GB2312" w:hint="eastAsia"/>
          <w:sz w:val="32"/>
          <w:szCs w:val="32"/>
        </w:rPr>
        <w:t>安全生产事故隐患</w:t>
      </w:r>
      <w:r>
        <w:rPr>
          <w:rFonts w:ascii="仿宋_GB2312" w:eastAsia="仿宋_GB2312" w:hAnsi="宋体" w:hint="eastAsia"/>
          <w:sz w:val="32"/>
          <w:szCs w:val="32"/>
        </w:rPr>
        <w:t>进行统一标识、统计分析</w:t>
      </w:r>
      <w:r w:rsidRPr="0041165D">
        <w:rPr>
          <w:rFonts w:ascii="仿宋_GB2312" w:eastAsia="仿宋_GB2312" w:hAnsi="宋体" w:hint="eastAsia"/>
          <w:sz w:val="32"/>
          <w:szCs w:val="32"/>
        </w:rPr>
        <w:t>和管理</w:t>
      </w:r>
      <w:r w:rsidR="004027F9">
        <w:rPr>
          <w:rFonts w:ascii="仿宋_GB2312" w:eastAsia="仿宋_GB2312" w:hint="eastAsia"/>
          <w:bCs/>
          <w:sz w:val="32"/>
          <w:szCs w:val="32"/>
        </w:rPr>
        <w:t>，</w:t>
      </w:r>
      <w:r w:rsidRPr="008E74FA">
        <w:rPr>
          <w:rFonts w:ascii="仿宋_GB2312" w:eastAsia="仿宋_GB2312" w:hint="eastAsia"/>
          <w:sz w:val="32"/>
          <w:szCs w:val="32"/>
        </w:rPr>
        <w:t>特制定本规范。</w:t>
      </w:r>
    </w:p>
    <w:p w:rsidR="00C85100" w:rsidRPr="002D56D0" w:rsidRDefault="002A7C7F" w:rsidP="002D56D0">
      <w:pPr>
        <w:pStyle w:val="1"/>
        <w:ind w:firstLineChars="200" w:firstLine="640"/>
        <w:rPr>
          <w:rFonts w:ascii="黑体" w:eastAsia="黑体" w:hint="eastAsia"/>
          <w:b w:val="0"/>
          <w:kern w:val="0"/>
          <w:sz w:val="32"/>
          <w:szCs w:val="32"/>
        </w:rPr>
      </w:pPr>
      <w:bookmarkStart w:id="35" w:name="_Toc357679090"/>
      <w:r w:rsidRPr="002D56D0">
        <w:rPr>
          <w:rFonts w:ascii="黑体" w:eastAsia="黑体" w:hint="eastAsia"/>
          <w:b w:val="0"/>
          <w:kern w:val="0"/>
          <w:sz w:val="32"/>
          <w:szCs w:val="32"/>
        </w:rPr>
        <w:t>二、</w:t>
      </w:r>
      <w:r w:rsidR="00C85100" w:rsidRPr="002D56D0">
        <w:rPr>
          <w:rFonts w:ascii="黑体" w:eastAsia="黑体" w:hint="eastAsia"/>
          <w:b w:val="0"/>
          <w:kern w:val="0"/>
          <w:sz w:val="32"/>
          <w:szCs w:val="32"/>
        </w:rPr>
        <w:t>适用范围</w:t>
      </w:r>
      <w:bookmarkEnd w:id="35"/>
    </w:p>
    <w:p w:rsidR="00347746" w:rsidRPr="003A14E3" w:rsidRDefault="00347746" w:rsidP="00347746">
      <w:pPr>
        <w:widowControl/>
        <w:spacing w:line="360" w:lineRule="auto"/>
        <w:ind w:firstLineChars="200" w:firstLine="640"/>
        <w:rPr>
          <w:rFonts w:ascii="黑体" w:eastAsia="黑体" w:hint="eastAsia"/>
          <w:sz w:val="32"/>
          <w:szCs w:val="32"/>
        </w:rPr>
      </w:pPr>
      <w:r w:rsidRPr="008E74FA">
        <w:rPr>
          <w:rFonts w:ascii="仿宋_GB2312" w:eastAsia="仿宋_GB2312" w:hint="eastAsia"/>
          <w:sz w:val="32"/>
          <w:szCs w:val="32"/>
        </w:rPr>
        <w:t>本规范适用于</w:t>
      </w:r>
      <w:r w:rsidRPr="009065A3">
        <w:rPr>
          <w:rFonts w:ascii="仿宋_GB2312" w:eastAsia="仿宋_GB2312" w:hint="eastAsia"/>
          <w:sz w:val="32"/>
          <w:szCs w:val="32"/>
        </w:rPr>
        <w:t>全</w:t>
      </w:r>
      <w:r w:rsidR="00085D42">
        <w:rPr>
          <w:rFonts w:ascii="仿宋_GB2312" w:eastAsia="仿宋_GB2312" w:hint="eastAsia"/>
          <w:sz w:val="32"/>
          <w:szCs w:val="32"/>
        </w:rPr>
        <w:t>公司</w:t>
      </w:r>
      <w:r w:rsidRPr="009065A3">
        <w:rPr>
          <w:rFonts w:ascii="仿宋_GB2312" w:eastAsia="仿宋_GB2312" w:hint="eastAsia"/>
          <w:sz w:val="32"/>
          <w:szCs w:val="32"/>
        </w:rPr>
        <w:t>各级单位</w:t>
      </w:r>
      <w:r w:rsidR="002E7468">
        <w:rPr>
          <w:rFonts w:ascii="仿宋_GB2312" w:eastAsia="仿宋_GB2312" w:hAnsi="宋体" w:hint="eastAsia"/>
          <w:sz w:val="32"/>
          <w:szCs w:val="32"/>
        </w:rPr>
        <w:t>开展</w:t>
      </w:r>
      <w:r w:rsidR="00D61585">
        <w:rPr>
          <w:rFonts w:ascii="仿宋_GB2312" w:eastAsia="仿宋_GB2312" w:hint="eastAsia"/>
          <w:sz w:val="32"/>
          <w:szCs w:val="32"/>
        </w:rPr>
        <w:t>各类</w:t>
      </w:r>
      <w:r w:rsidR="000722DC">
        <w:rPr>
          <w:rFonts w:ascii="仿宋_GB2312" w:eastAsia="仿宋_GB2312" w:hint="eastAsia"/>
          <w:sz w:val="32"/>
          <w:szCs w:val="32"/>
        </w:rPr>
        <w:t>安全生产事故隐患</w:t>
      </w:r>
      <w:r w:rsidR="002E7468">
        <w:rPr>
          <w:rFonts w:ascii="仿宋_GB2312" w:eastAsia="仿宋_GB2312" w:hint="eastAsia"/>
          <w:sz w:val="32"/>
          <w:szCs w:val="32"/>
        </w:rPr>
        <w:t>排查</w:t>
      </w:r>
      <w:r>
        <w:rPr>
          <w:rFonts w:ascii="仿宋_GB2312" w:eastAsia="仿宋_GB2312" w:hint="eastAsia"/>
          <w:sz w:val="32"/>
          <w:szCs w:val="32"/>
        </w:rPr>
        <w:t>工作</w:t>
      </w:r>
      <w:r w:rsidRPr="009065A3">
        <w:rPr>
          <w:rFonts w:ascii="仿宋_GB2312" w:eastAsia="仿宋_GB2312" w:hint="eastAsia"/>
          <w:sz w:val="32"/>
          <w:szCs w:val="32"/>
        </w:rPr>
        <w:t>。</w:t>
      </w:r>
    </w:p>
    <w:p w:rsidR="009C7891" w:rsidRPr="009C7891" w:rsidRDefault="009C7891" w:rsidP="009C7891">
      <w:pPr>
        <w:pStyle w:val="1"/>
        <w:ind w:firstLineChars="200" w:firstLine="640"/>
        <w:rPr>
          <w:rFonts w:ascii="黑体" w:eastAsia="黑体"/>
          <w:b w:val="0"/>
          <w:kern w:val="0"/>
          <w:sz w:val="32"/>
          <w:szCs w:val="32"/>
        </w:rPr>
      </w:pPr>
      <w:bookmarkStart w:id="36" w:name="_Toc357679091"/>
      <w:r w:rsidRPr="009C7891">
        <w:rPr>
          <w:rFonts w:ascii="黑体" w:eastAsia="黑体" w:hint="eastAsia"/>
          <w:b w:val="0"/>
          <w:kern w:val="0"/>
          <w:sz w:val="32"/>
          <w:szCs w:val="32"/>
        </w:rPr>
        <w:t>三、隐患排查程序及内容</w:t>
      </w:r>
      <w:bookmarkEnd w:id="36"/>
    </w:p>
    <w:p w:rsidR="009C7891" w:rsidRPr="009C7891" w:rsidRDefault="009C7891" w:rsidP="009C7891">
      <w:pPr>
        <w:widowControl/>
        <w:spacing w:line="360" w:lineRule="auto"/>
        <w:ind w:firstLineChars="200" w:firstLine="640"/>
        <w:rPr>
          <w:rFonts w:ascii="仿宋_GB2312" w:eastAsia="仿宋_GB2312" w:hint="eastAsia"/>
          <w:sz w:val="32"/>
          <w:szCs w:val="32"/>
        </w:rPr>
      </w:pPr>
      <w:r w:rsidRPr="009C7891">
        <w:rPr>
          <w:rFonts w:ascii="仿宋_GB2312" w:eastAsia="仿宋_GB2312"/>
          <w:sz w:val="32"/>
          <w:szCs w:val="32"/>
        </w:rPr>
        <w:t>为了</w:t>
      </w:r>
      <w:r w:rsidRPr="009C7891">
        <w:rPr>
          <w:rFonts w:ascii="仿宋_GB2312" w:eastAsia="仿宋_GB2312" w:hint="eastAsia"/>
          <w:sz w:val="32"/>
          <w:szCs w:val="32"/>
        </w:rPr>
        <w:t>方便快速的查找隐患</w:t>
      </w:r>
      <w:r w:rsidR="004027F9">
        <w:rPr>
          <w:rFonts w:ascii="仿宋_GB2312" w:eastAsia="仿宋_GB2312" w:hint="eastAsia"/>
          <w:sz w:val="32"/>
          <w:szCs w:val="32"/>
        </w:rPr>
        <w:t>，</w:t>
      </w:r>
      <w:r w:rsidRPr="009C7891">
        <w:rPr>
          <w:rFonts w:ascii="仿宋_GB2312" w:eastAsia="仿宋_GB2312" w:hint="eastAsia"/>
          <w:sz w:val="32"/>
          <w:szCs w:val="32"/>
        </w:rPr>
        <w:t>除了隐患统一命名和分类外</w:t>
      </w:r>
      <w:r w:rsidR="004027F9">
        <w:rPr>
          <w:rFonts w:ascii="仿宋_GB2312" w:eastAsia="仿宋_GB2312" w:hint="eastAsia"/>
          <w:sz w:val="32"/>
          <w:szCs w:val="32"/>
        </w:rPr>
        <w:t>，</w:t>
      </w:r>
      <w:r w:rsidRPr="009C7891">
        <w:rPr>
          <w:rFonts w:ascii="仿宋_GB2312" w:eastAsia="仿宋_GB2312" w:hint="eastAsia"/>
          <w:sz w:val="32"/>
          <w:szCs w:val="32"/>
        </w:rPr>
        <w:t>还应采用一些定量分析方法</w:t>
      </w:r>
      <w:r w:rsidR="004027F9">
        <w:rPr>
          <w:rFonts w:ascii="仿宋_GB2312" w:eastAsia="仿宋_GB2312" w:hint="eastAsia"/>
          <w:sz w:val="32"/>
          <w:szCs w:val="32"/>
        </w:rPr>
        <w:t>，</w:t>
      </w:r>
      <w:r w:rsidRPr="009C7891">
        <w:rPr>
          <w:rFonts w:ascii="仿宋_GB2312" w:eastAsia="仿宋_GB2312" w:hint="eastAsia"/>
          <w:sz w:val="32"/>
          <w:szCs w:val="32"/>
        </w:rPr>
        <w:t>建立相适应的隐患排查治理程序</w:t>
      </w:r>
      <w:r w:rsidR="004027F9">
        <w:rPr>
          <w:rFonts w:ascii="仿宋_GB2312" w:eastAsia="仿宋_GB2312" w:hint="eastAsia"/>
          <w:sz w:val="32"/>
          <w:szCs w:val="32"/>
        </w:rPr>
        <w:t>，</w:t>
      </w:r>
      <w:r w:rsidRPr="009C7891">
        <w:rPr>
          <w:rFonts w:ascii="仿宋_GB2312" w:eastAsia="仿宋_GB2312" w:hint="eastAsia"/>
          <w:sz w:val="32"/>
          <w:szCs w:val="32"/>
        </w:rPr>
        <w:t>明确各环节的主要内容和要求。</w:t>
      </w:r>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t>1、隐患排查治理程序</w:t>
      </w:r>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t>（1）确定排查的区域范围以及区域内需要排查的相关方；</w:t>
      </w:r>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t>（2）成立由安全管理人员、相关人员组成的排查小组；</w:t>
      </w:r>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t>（3）调查项目部的基本情况、周边特殊敏感目标的分布情况（特殊敏感目标包括油库、炸药库、氧气瓶仓库、乙炔瓶仓库、交通要道、施工生活区、特殊地质区域等）</w:t>
      </w:r>
      <w:r w:rsidR="004027F9">
        <w:rPr>
          <w:rFonts w:ascii="仿宋_GB2312" w:eastAsia="仿宋_GB2312" w:hint="eastAsia"/>
          <w:sz w:val="32"/>
          <w:szCs w:val="32"/>
        </w:rPr>
        <w:t>，</w:t>
      </w:r>
      <w:r w:rsidRPr="009C7891">
        <w:rPr>
          <w:rFonts w:ascii="仿宋_GB2312" w:eastAsia="仿宋_GB2312" w:hint="eastAsia"/>
          <w:sz w:val="32"/>
          <w:szCs w:val="32"/>
        </w:rPr>
        <w:t>以及危险源防控设施的建设情况</w:t>
      </w:r>
      <w:r w:rsidR="004027F9">
        <w:rPr>
          <w:rFonts w:ascii="仿宋_GB2312" w:eastAsia="仿宋_GB2312" w:hint="eastAsia"/>
          <w:sz w:val="32"/>
          <w:szCs w:val="32"/>
        </w:rPr>
        <w:t>，</w:t>
      </w:r>
      <w:r w:rsidRPr="009C7891">
        <w:rPr>
          <w:rFonts w:ascii="仿宋_GB2312" w:eastAsia="仿宋_GB2312" w:hint="eastAsia"/>
          <w:sz w:val="32"/>
          <w:szCs w:val="32"/>
        </w:rPr>
        <w:t>据此编制隐患排查所需的检查表；</w:t>
      </w:r>
      <w:del w:id="37" w:author="TUXH" w:date="2015-08-23T10:35:00Z">
        <w:r w:rsidRPr="009C7891" w:rsidDel="004027F9">
          <w:rPr>
            <w:rFonts w:ascii="仿宋_GB2312" w:eastAsia="仿宋_GB2312" w:hint="eastAsia"/>
            <w:sz w:val="32"/>
            <w:szCs w:val="32"/>
          </w:rPr>
          <w:delText xml:space="preserve"> </w:delText>
        </w:r>
      </w:del>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lastRenderedPageBreak/>
        <w:t>（4）通过日常巡查、专项专业检查、季节性检查、综合性检查、环境监测等方式进行隐患的现场排查；</w:t>
      </w:r>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t>（5）根据隐患排查的结果对隐患风险进行分级；</w:t>
      </w:r>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t>（6）根据隐患危害程度</w:t>
      </w:r>
      <w:r w:rsidR="004027F9">
        <w:rPr>
          <w:rFonts w:ascii="仿宋_GB2312" w:eastAsia="仿宋_GB2312" w:hint="eastAsia"/>
          <w:sz w:val="32"/>
          <w:szCs w:val="32"/>
        </w:rPr>
        <w:t>，</w:t>
      </w:r>
      <w:r w:rsidRPr="009C7891">
        <w:rPr>
          <w:rFonts w:ascii="仿宋_GB2312" w:eastAsia="仿宋_GB2312" w:hint="eastAsia"/>
          <w:sz w:val="32"/>
          <w:szCs w:val="32"/>
        </w:rPr>
        <w:t>编制隐患排查报告</w:t>
      </w:r>
      <w:r w:rsidR="004027F9">
        <w:rPr>
          <w:rFonts w:ascii="仿宋_GB2312" w:eastAsia="仿宋_GB2312" w:hint="eastAsia"/>
          <w:sz w:val="32"/>
          <w:szCs w:val="32"/>
        </w:rPr>
        <w:t>，</w:t>
      </w:r>
      <w:r w:rsidRPr="009C7891">
        <w:rPr>
          <w:rFonts w:ascii="仿宋_GB2312" w:eastAsia="仿宋_GB2312" w:hint="eastAsia"/>
          <w:sz w:val="32"/>
          <w:szCs w:val="32"/>
        </w:rPr>
        <w:t>及时进行现场隐患整改</w:t>
      </w:r>
      <w:r w:rsidR="004027F9">
        <w:rPr>
          <w:rFonts w:ascii="仿宋_GB2312" w:eastAsia="仿宋_GB2312" w:hint="eastAsia"/>
          <w:sz w:val="32"/>
          <w:szCs w:val="32"/>
        </w:rPr>
        <w:t>，</w:t>
      </w:r>
      <w:r w:rsidRPr="009C7891">
        <w:rPr>
          <w:rFonts w:ascii="仿宋_GB2312" w:eastAsia="仿宋_GB2312" w:hint="eastAsia"/>
          <w:sz w:val="32"/>
          <w:szCs w:val="32"/>
        </w:rPr>
        <w:t>并提交整改报告；</w:t>
      </w:r>
    </w:p>
    <w:p w:rsidR="009C7891" w:rsidRPr="009C7891" w:rsidRDefault="009C7891" w:rsidP="009C7891">
      <w:pPr>
        <w:widowControl/>
        <w:spacing w:line="360" w:lineRule="auto"/>
        <w:ind w:firstLineChars="200" w:firstLine="640"/>
        <w:rPr>
          <w:rFonts w:ascii="仿宋_GB2312" w:eastAsia="仿宋_GB2312" w:hint="eastAsia"/>
          <w:sz w:val="32"/>
          <w:szCs w:val="32"/>
        </w:rPr>
      </w:pPr>
      <w:r w:rsidRPr="009C7891">
        <w:rPr>
          <w:rFonts w:ascii="仿宋_GB2312" w:eastAsia="仿宋_GB2312" w:hint="eastAsia"/>
          <w:sz w:val="32"/>
          <w:szCs w:val="32"/>
        </w:rPr>
        <w:t>（7）及时上报隐患排查信息</w:t>
      </w:r>
      <w:r w:rsidR="004027F9">
        <w:rPr>
          <w:rFonts w:ascii="仿宋_GB2312" w:eastAsia="仿宋_GB2312" w:hint="eastAsia"/>
          <w:sz w:val="32"/>
          <w:szCs w:val="32"/>
        </w:rPr>
        <w:t>，</w:t>
      </w:r>
      <w:r w:rsidRPr="009C7891">
        <w:rPr>
          <w:rFonts w:ascii="仿宋_GB2312" w:eastAsia="仿宋_GB2312" w:hint="eastAsia"/>
          <w:sz w:val="32"/>
          <w:szCs w:val="32"/>
        </w:rPr>
        <w:t>根据统计分析</w:t>
      </w:r>
      <w:r w:rsidR="004027F9">
        <w:rPr>
          <w:rFonts w:ascii="仿宋_GB2312" w:eastAsia="仿宋_GB2312" w:hint="eastAsia"/>
          <w:sz w:val="32"/>
          <w:szCs w:val="32"/>
        </w:rPr>
        <w:t>，</w:t>
      </w:r>
      <w:r w:rsidRPr="009C7891">
        <w:rPr>
          <w:rFonts w:ascii="仿宋_GB2312" w:eastAsia="仿宋_GB2312" w:hint="eastAsia"/>
          <w:sz w:val="32"/>
          <w:szCs w:val="32"/>
        </w:rPr>
        <w:t>提出预测预警告知</w:t>
      </w:r>
      <w:r w:rsidR="004027F9">
        <w:rPr>
          <w:rFonts w:ascii="仿宋_GB2312" w:eastAsia="仿宋_GB2312" w:hint="eastAsia"/>
          <w:sz w:val="32"/>
          <w:szCs w:val="32"/>
        </w:rPr>
        <w:t>，</w:t>
      </w:r>
      <w:r w:rsidRPr="009C7891">
        <w:rPr>
          <w:rFonts w:ascii="仿宋_GB2312" w:eastAsia="仿宋_GB2312" w:hint="eastAsia"/>
          <w:sz w:val="32"/>
          <w:szCs w:val="32"/>
        </w:rPr>
        <w:t>确定专项治理方案并进行隐患整改；</w:t>
      </w:r>
    </w:p>
    <w:p w:rsidR="009C7891" w:rsidRPr="009C7891" w:rsidRDefault="009C7891" w:rsidP="009C7891">
      <w:pPr>
        <w:widowControl/>
        <w:spacing w:line="360" w:lineRule="auto"/>
        <w:ind w:firstLineChars="200" w:firstLine="640"/>
        <w:rPr>
          <w:rFonts w:ascii="仿宋_GB2312" w:eastAsia="仿宋_GB2312" w:hint="eastAsia"/>
          <w:sz w:val="32"/>
          <w:szCs w:val="32"/>
        </w:rPr>
      </w:pPr>
      <w:r w:rsidRPr="009C7891">
        <w:rPr>
          <w:rFonts w:ascii="仿宋_GB2312" w:eastAsia="仿宋_GB2312" w:hint="eastAsia"/>
          <w:sz w:val="32"/>
          <w:szCs w:val="32"/>
        </w:rPr>
        <w:t>（8）对排查出的隐患进行治理。</w:t>
      </w:r>
    </w:p>
    <w:p w:rsidR="009C7891" w:rsidRPr="009C7891" w:rsidRDefault="009C7891" w:rsidP="009C7891">
      <w:pPr>
        <w:widowControl/>
        <w:spacing w:line="360" w:lineRule="auto"/>
        <w:ind w:firstLineChars="200" w:firstLine="640"/>
        <w:rPr>
          <w:rFonts w:ascii="仿宋_GB2312" w:eastAsia="仿宋_GB2312" w:hint="eastAsia"/>
          <w:sz w:val="32"/>
          <w:szCs w:val="32"/>
        </w:rPr>
      </w:pPr>
      <w:r w:rsidRPr="009C7891">
        <w:rPr>
          <w:rFonts w:ascii="仿宋_GB2312" w:eastAsia="仿宋_GB2312" w:hint="eastAsia"/>
          <w:sz w:val="32"/>
          <w:szCs w:val="32"/>
        </w:rPr>
        <w:t>（9）总结本阶段隐患排查治理工作</w:t>
      </w:r>
      <w:r w:rsidR="004027F9">
        <w:rPr>
          <w:rFonts w:ascii="仿宋_GB2312" w:eastAsia="仿宋_GB2312" w:hint="eastAsia"/>
          <w:sz w:val="32"/>
          <w:szCs w:val="32"/>
        </w:rPr>
        <w:t>，</w:t>
      </w:r>
      <w:r w:rsidRPr="009C7891">
        <w:rPr>
          <w:rFonts w:ascii="仿宋_GB2312" w:eastAsia="仿宋_GB2312" w:hint="eastAsia"/>
          <w:sz w:val="32"/>
          <w:szCs w:val="32"/>
        </w:rPr>
        <w:t>对治理效果进行评估</w:t>
      </w:r>
      <w:r w:rsidR="004027F9">
        <w:rPr>
          <w:rFonts w:ascii="仿宋_GB2312" w:eastAsia="仿宋_GB2312" w:hint="eastAsia"/>
          <w:sz w:val="32"/>
          <w:szCs w:val="32"/>
        </w:rPr>
        <w:t>，</w:t>
      </w:r>
      <w:r w:rsidRPr="009C7891">
        <w:rPr>
          <w:rFonts w:ascii="仿宋_GB2312" w:eastAsia="仿宋_GB2312" w:hint="eastAsia"/>
          <w:sz w:val="32"/>
          <w:szCs w:val="32"/>
        </w:rPr>
        <w:t>提出下一阶段PDCA计划。</w:t>
      </w:r>
    </w:p>
    <w:p w:rsidR="009C7891" w:rsidRPr="009C7891" w:rsidRDefault="009C7891" w:rsidP="009C7891">
      <w:pPr>
        <w:widowControl/>
        <w:spacing w:line="360" w:lineRule="auto"/>
        <w:ind w:firstLineChars="200" w:firstLine="640"/>
        <w:rPr>
          <w:rFonts w:ascii="仿宋_GB2312" w:eastAsia="仿宋_GB2312"/>
          <w:sz w:val="32"/>
          <w:szCs w:val="32"/>
        </w:rPr>
      </w:pPr>
      <w:r w:rsidRPr="009C7891">
        <w:rPr>
          <w:rFonts w:ascii="仿宋_GB2312" w:eastAsia="仿宋_GB2312" w:hint="eastAsia"/>
          <w:sz w:val="32"/>
          <w:szCs w:val="32"/>
        </w:rPr>
        <w:t>2、</w:t>
      </w:r>
      <w:r w:rsidRPr="00B02EA2">
        <w:rPr>
          <w:rFonts w:ascii="仿宋_GB2312" w:eastAsia="仿宋_GB2312" w:hint="eastAsia"/>
          <w:color w:val="FF0000"/>
          <w:sz w:val="32"/>
          <w:szCs w:val="32"/>
        </w:rPr>
        <w:t>隐患排查的主要内容</w:t>
      </w:r>
    </w:p>
    <w:p w:rsidR="009C7891" w:rsidRPr="00B02EA2" w:rsidRDefault="009C7891" w:rsidP="009C7891">
      <w:pPr>
        <w:widowControl/>
        <w:spacing w:line="360" w:lineRule="auto"/>
        <w:ind w:firstLineChars="200" w:firstLine="640"/>
        <w:rPr>
          <w:rFonts w:ascii="仿宋_GB2312" w:eastAsia="仿宋_GB2312" w:hint="eastAsia"/>
          <w:color w:val="FF0000"/>
          <w:sz w:val="32"/>
          <w:szCs w:val="32"/>
        </w:rPr>
      </w:pPr>
      <w:r w:rsidRPr="009C7891">
        <w:rPr>
          <w:rFonts w:ascii="仿宋_GB2312" w:eastAsia="仿宋_GB2312" w:hint="eastAsia"/>
          <w:sz w:val="32"/>
          <w:szCs w:val="32"/>
        </w:rPr>
        <w:t>根据建设施工的特点</w:t>
      </w:r>
      <w:r w:rsidR="004027F9">
        <w:rPr>
          <w:rFonts w:ascii="仿宋_GB2312" w:eastAsia="仿宋_GB2312" w:hint="eastAsia"/>
          <w:sz w:val="32"/>
          <w:szCs w:val="32"/>
        </w:rPr>
        <w:t>，</w:t>
      </w:r>
      <w:r w:rsidRPr="009C7891">
        <w:rPr>
          <w:rFonts w:ascii="仿宋_GB2312" w:eastAsia="仿宋_GB2312" w:hint="eastAsia"/>
          <w:sz w:val="32"/>
          <w:szCs w:val="32"/>
        </w:rPr>
        <w:t>隐患排查主要是针对危险作业、危险源、特种设备、特种设备作业、相关方等各个方面违反法律、法规、标准、规范等行为的排查</w:t>
      </w:r>
      <w:r w:rsidR="004027F9">
        <w:rPr>
          <w:rFonts w:ascii="仿宋_GB2312" w:eastAsia="仿宋_GB2312" w:hint="eastAsia"/>
          <w:sz w:val="32"/>
          <w:szCs w:val="32"/>
        </w:rPr>
        <w:t>，</w:t>
      </w:r>
      <w:r w:rsidRPr="00B02EA2">
        <w:rPr>
          <w:rFonts w:ascii="仿宋_GB2312" w:eastAsia="仿宋_GB2312" w:hint="eastAsia"/>
          <w:color w:val="FF0000"/>
          <w:sz w:val="32"/>
          <w:szCs w:val="32"/>
        </w:rPr>
        <w:t>主要内容包括人的不安全行为的检查</w:t>
      </w:r>
      <w:r w:rsidR="004027F9" w:rsidRPr="00B02EA2">
        <w:rPr>
          <w:rFonts w:ascii="仿宋_GB2312" w:eastAsia="仿宋_GB2312" w:hint="eastAsia"/>
          <w:color w:val="FF0000"/>
          <w:sz w:val="32"/>
          <w:szCs w:val="32"/>
        </w:rPr>
        <w:t>，</w:t>
      </w:r>
      <w:r w:rsidRPr="00B02EA2">
        <w:rPr>
          <w:rFonts w:ascii="仿宋_GB2312" w:eastAsia="仿宋_GB2312" w:hint="eastAsia"/>
          <w:color w:val="FF0000"/>
          <w:sz w:val="32"/>
          <w:szCs w:val="32"/>
        </w:rPr>
        <w:t>相关设备设施运行状况的检查</w:t>
      </w:r>
      <w:r w:rsidR="004027F9" w:rsidRPr="00B02EA2">
        <w:rPr>
          <w:rFonts w:ascii="仿宋_GB2312" w:eastAsia="仿宋_GB2312" w:hint="eastAsia"/>
          <w:color w:val="FF0000"/>
          <w:sz w:val="32"/>
          <w:szCs w:val="32"/>
        </w:rPr>
        <w:t>，</w:t>
      </w:r>
      <w:r w:rsidRPr="00B02EA2">
        <w:rPr>
          <w:rFonts w:ascii="仿宋_GB2312" w:eastAsia="仿宋_GB2312" w:hint="eastAsia"/>
          <w:color w:val="FF0000"/>
          <w:sz w:val="32"/>
          <w:szCs w:val="32"/>
        </w:rPr>
        <w:t>以及管理程序缺失和环境因素等方面的梳理。</w:t>
      </w:r>
    </w:p>
    <w:p w:rsidR="00061AA8" w:rsidRPr="003A14E3" w:rsidRDefault="009C7891" w:rsidP="002D56D0">
      <w:pPr>
        <w:pStyle w:val="1"/>
        <w:ind w:firstLineChars="200" w:firstLine="640"/>
        <w:rPr>
          <w:rFonts w:ascii="黑体" w:eastAsia="黑体" w:hint="eastAsia"/>
          <w:b w:val="0"/>
          <w:kern w:val="0"/>
          <w:sz w:val="32"/>
          <w:szCs w:val="32"/>
        </w:rPr>
      </w:pPr>
      <w:bookmarkStart w:id="38" w:name="_Toc357679092"/>
      <w:r>
        <w:rPr>
          <w:rFonts w:ascii="黑体" w:eastAsia="黑体" w:hint="eastAsia"/>
          <w:b w:val="0"/>
          <w:kern w:val="0"/>
          <w:sz w:val="32"/>
          <w:szCs w:val="32"/>
        </w:rPr>
        <w:t>四</w:t>
      </w:r>
      <w:r w:rsidR="000F3BEC" w:rsidRPr="003A14E3">
        <w:rPr>
          <w:rFonts w:ascii="黑体" w:eastAsia="黑体" w:hint="eastAsia"/>
          <w:b w:val="0"/>
          <w:kern w:val="0"/>
          <w:sz w:val="32"/>
          <w:szCs w:val="32"/>
        </w:rPr>
        <w:t>、</w:t>
      </w:r>
      <w:r w:rsidR="00DF2357">
        <w:rPr>
          <w:rFonts w:ascii="黑体" w:eastAsia="黑体" w:hint="eastAsia"/>
          <w:b w:val="0"/>
          <w:kern w:val="0"/>
          <w:sz w:val="32"/>
          <w:szCs w:val="32"/>
        </w:rPr>
        <w:t>隐患</w:t>
      </w:r>
      <w:r w:rsidR="00F74576">
        <w:rPr>
          <w:rFonts w:ascii="黑体" w:eastAsia="黑体" w:hint="eastAsia"/>
          <w:b w:val="0"/>
          <w:kern w:val="0"/>
          <w:sz w:val="32"/>
          <w:szCs w:val="32"/>
        </w:rPr>
        <w:t>分类</w:t>
      </w:r>
      <w:bookmarkEnd w:id="38"/>
    </w:p>
    <w:p w:rsidR="00DF2357" w:rsidRPr="009C7891" w:rsidRDefault="00DF2357" w:rsidP="009C7891">
      <w:pPr>
        <w:widowControl/>
        <w:spacing w:line="360" w:lineRule="auto"/>
        <w:ind w:firstLineChars="200" w:firstLine="640"/>
        <w:rPr>
          <w:rFonts w:ascii="仿宋_GB2312" w:eastAsia="仿宋_GB2312" w:hint="eastAsia"/>
          <w:sz w:val="32"/>
          <w:szCs w:val="32"/>
        </w:rPr>
      </w:pPr>
      <w:r w:rsidRPr="009C7891">
        <w:rPr>
          <w:rFonts w:ascii="仿宋_GB2312" w:eastAsia="仿宋_GB2312" w:hint="eastAsia"/>
          <w:sz w:val="32"/>
          <w:szCs w:val="32"/>
        </w:rPr>
        <w:t>1、分类原则</w:t>
      </w:r>
    </w:p>
    <w:p w:rsidR="00C522D8" w:rsidRPr="00C522D8" w:rsidRDefault="002C25FA" w:rsidP="002E7468">
      <w:pPr>
        <w:widowControl/>
        <w:spacing w:line="360" w:lineRule="auto"/>
        <w:ind w:firstLineChars="200" w:firstLine="640"/>
        <w:rPr>
          <w:rFonts w:ascii="仿宋_GB2312" w:eastAsia="仿宋_GB2312" w:hint="eastAsia"/>
          <w:b/>
          <w:kern w:val="0"/>
          <w:sz w:val="32"/>
          <w:szCs w:val="32"/>
        </w:rPr>
      </w:pPr>
      <w:r w:rsidRPr="002E7468">
        <w:rPr>
          <w:rFonts w:ascii="仿宋_GB2312" w:eastAsia="仿宋_GB2312" w:hint="eastAsia"/>
          <w:kern w:val="0"/>
          <w:sz w:val="32"/>
          <w:szCs w:val="32"/>
        </w:rPr>
        <w:t>（</w:t>
      </w:r>
      <w:r w:rsidR="002E7468">
        <w:rPr>
          <w:rFonts w:ascii="仿宋_GB2312" w:eastAsia="仿宋_GB2312" w:hint="eastAsia"/>
          <w:kern w:val="0"/>
          <w:sz w:val="32"/>
          <w:szCs w:val="32"/>
        </w:rPr>
        <w:t>1</w:t>
      </w:r>
      <w:r w:rsidRPr="002E7468">
        <w:rPr>
          <w:rFonts w:ascii="仿宋_GB2312" w:eastAsia="仿宋_GB2312" w:hint="eastAsia"/>
          <w:kern w:val="0"/>
          <w:sz w:val="32"/>
          <w:szCs w:val="32"/>
        </w:rPr>
        <w:t>）</w:t>
      </w:r>
      <w:r w:rsidR="00A410FC" w:rsidRPr="002E7468">
        <w:rPr>
          <w:rFonts w:ascii="仿宋_GB2312" w:eastAsia="仿宋_GB2312" w:hint="eastAsia"/>
          <w:kern w:val="0"/>
          <w:sz w:val="32"/>
          <w:szCs w:val="32"/>
        </w:rPr>
        <w:t>唯一性原则</w:t>
      </w:r>
    </w:p>
    <w:p w:rsidR="00BE6226" w:rsidRPr="0041165D" w:rsidRDefault="00BE6226" w:rsidP="0041165D">
      <w:pPr>
        <w:widowControl/>
        <w:spacing w:line="360" w:lineRule="auto"/>
        <w:ind w:firstLineChars="200" w:firstLine="640"/>
        <w:rPr>
          <w:rFonts w:ascii="仿宋_GB2312" w:eastAsia="仿宋_GB2312" w:hint="eastAsia"/>
          <w:kern w:val="0"/>
          <w:sz w:val="32"/>
          <w:szCs w:val="32"/>
        </w:rPr>
      </w:pPr>
      <w:r w:rsidRPr="0041165D">
        <w:rPr>
          <w:rFonts w:ascii="仿宋_GB2312" w:eastAsia="仿宋_GB2312" w:hint="eastAsia"/>
          <w:kern w:val="0"/>
          <w:sz w:val="32"/>
          <w:szCs w:val="32"/>
        </w:rPr>
        <w:t>即</w:t>
      </w:r>
      <w:r w:rsidR="00A410FC" w:rsidRPr="0041165D">
        <w:rPr>
          <w:rFonts w:ascii="仿宋_GB2312" w:eastAsia="仿宋_GB2312" w:hint="eastAsia"/>
          <w:kern w:val="0"/>
          <w:sz w:val="32"/>
          <w:szCs w:val="32"/>
        </w:rPr>
        <w:t>一种隐患的特征只能用一种分类标志来解释</w:t>
      </w:r>
      <w:r w:rsidR="004027F9">
        <w:rPr>
          <w:rFonts w:ascii="仿宋_GB2312" w:eastAsia="仿宋_GB2312" w:hint="eastAsia"/>
          <w:kern w:val="0"/>
          <w:sz w:val="32"/>
          <w:szCs w:val="32"/>
        </w:rPr>
        <w:t>，</w:t>
      </w:r>
      <w:r w:rsidR="00FA6600" w:rsidRPr="0041165D">
        <w:rPr>
          <w:rFonts w:ascii="仿宋_GB2312" w:eastAsia="仿宋_GB2312" w:hint="eastAsia"/>
          <w:kern w:val="0"/>
          <w:sz w:val="32"/>
          <w:szCs w:val="32"/>
        </w:rPr>
        <w:t>不能属于</w:t>
      </w:r>
      <w:r w:rsidR="00230BA1">
        <w:rPr>
          <w:rFonts w:ascii="仿宋_GB2312" w:eastAsia="仿宋_GB2312" w:hint="eastAsia"/>
          <w:kern w:val="0"/>
          <w:sz w:val="32"/>
          <w:szCs w:val="32"/>
        </w:rPr>
        <w:t>不同</w:t>
      </w:r>
      <w:r w:rsidR="00FA6600" w:rsidRPr="0041165D">
        <w:rPr>
          <w:rFonts w:ascii="仿宋_GB2312" w:eastAsia="仿宋_GB2312" w:hint="eastAsia"/>
          <w:kern w:val="0"/>
          <w:sz w:val="32"/>
          <w:szCs w:val="32"/>
        </w:rPr>
        <w:t>类别</w:t>
      </w:r>
      <w:r w:rsidRPr="0041165D">
        <w:rPr>
          <w:rFonts w:ascii="仿宋_GB2312" w:eastAsia="仿宋_GB2312" w:hint="eastAsia"/>
          <w:kern w:val="0"/>
          <w:sz w:val="32"/>
          <w:szCs w:val="32"/>
        </w:rPr>
        <w:t>。</w:t>
      </w:r>
    </w:p>
    <w:p w:rsidR="00C522D8" w:rsidRPr="002E7468" w:rsidRDefault="002C25FA" w:rsidP="002E7468">
      <w:pPr>
        <w:widowControl/>
        <w:spacing w:line="360" w:lineRule="auto"/>
        <w:ind w:firstLineChars="200" w:firstLine="640"/>
        <w:rPr>
          <w:rFonts w:ascii="仿宋_GB2312" w:eastAsia="仿宋_GB2312" w:hint="eastAsia"/>
          <w:kern w:val="0"/>
          <w:sz w:val="32"/>
          <w:szCs w:val="32"/>
        </w:rPr>
      </w:pPr>
      <w:r w:rsidRPr="002E7468">
        <w:rPr>
          <w:rFonts w:ascii="仿宋_GB2312" w:eastAsia="仿宋_GB2312" w:hint="eastAsia"/>
          <w:kern w:val="0"/>
          <w:sz w:val="32"/>
          <w:szCs w:val="32"/>
        </w:rPr>
        <w:t>（</w:t>
      </w:r>
      <w:r w:rsidR="002E7468">
        <w:rPr>
          <w:rFonts w:ascii="仿宋_GB2312" w:eastAsia="仿宋_GB2312" w:hint="eastAsia"/>
          <w:kern w:val="0"/>
          <w:sz w:val="32"/>
          <w:szCs w:val="32"/>
        </w:rPr>
        <w:t>2</w:t>
      </w:r>
      <w:r w:rsidRPr="002E7468">
        <w:rPr>
          <w:rFonts w:ascii="仿宋_GB2312" w:eastAsia="仿宋_GB2312" w:hint="eastAsia"/>
          <w:kern w:val="0"/>
          <w:sz w:val="32"/>
          <w:szCs w:val="32"/>
        </w:rPr>
        <w:t>）</w:t>
      </w:r>
      <w:r w:rsidR="00E0300B" w:rsidRPr="002E7468">
        <w:rPr>
          <w:rFonts w:ascii="仿宋_GB2312" w:eastAsia="仿宋_GB2312" w:hint="eastAsia"/>
          <w:kern w:val="0"/>
          <w:sz w:val="32"/>
          <w:szCs w:val="32"/>
        </w:rPr>
        <w:t>通用</w:t>
      </w:r>
      <w:r w:rsidR="00C522D8" w:rsidRPr="002E7468">
        <w:rPr>
          <w:rFonts w:ascii="仿宋_GB2312" w:eastAsia="仿宋_GB2312" w:hint="eastAsia"/>
          <w:kern w:val="0"/>
          <w:sz w:val="32"/>
          <w:szCs w:val="32"/>
        </w:rPr>
        <w:t>性原则</w:t>
      </w:r>
    </w:p>
    <w:p w:rsidR="00FA6600" w:rsidRPr="0041165D" w:rsidRDefault="00BE6226" w:rsidP="0041165D">
      <w:pPr>
        <w:widowControl/>
        <w:spacing w:line="360" w:lineRule="auto"/>
        <w:ind w:firstLineChars="200" w:firstLine="640"/>
        <w:rPr>
          <w:rFonts w:ascii="仿宋_GB2312" w:eastAsia="仿宋_GB2312" w:hint="eastAsia"/>
          <w:kern w:val="0"/>
          <w:sz w:val="32"/>
          <w:szCs w:val="32"/>
        </w:rPr>
      </w:pPr>
      <w:r w:rsidRPr="0041165D">
        <w:rPr>
          <w:rFonts w:ascii="仿宋_GB2312" w:eastAsia="仿宋_GB2312" w:hint="eastAsia"/>
          <w:kern w:val="0"/>
          <w:sz w:val="32"/>
          <w:szCs w:val="32"/>
        </w:rPr>
        <w:lastRenderedPageBreak/>
        <w:t>即</w:t>
      </w:r>
      <w:r w:rsidR="00061AA8" w:rsidRPr="0041165D">
        <w:rPr>
          <w:rFonts w:ascii="仿宋_GB2312" w:eastAsia="仿宋_GB2312" w:hint="eastAsia"/>
          <w:kern w:val="0"/>
          <w:sz w:val="32"/>
          <w:szCs w:val="32"/>
        </w:rPr>
        <w:t>任何一种</w:t>
      </w:r>
      <w:r w:rsidRPr="0041165D">
        <w:rPr>
          <w:rFonts w:ascii="仿宋_GB2312" w:eastAsia="仿宋_GB2312" w:hint="eastAsia"/>
          <w:kern w:val="0"/>
          <w:sz w:val="32"/>
          <w:szCs w:val="32"/>
        </w:rPr>
        <w:t>安全生产</w:t>
      </w:r>
      <w:r w:rsidR="00061AA8" w:rsidRPr="0041165D">
        <w:rPr>
          <w:rFonts w:ascii="仿宋_GB2312" w:eastAsia="仿宋_GB2312" w:hint="eastAsia"/>
          <w:kern w:val="0"/>
          <w:sz w:val="32"/>
          <w:szCs w:val="32"/>
        </w:rPr>
        <w:t>隐患</w:t>
      </w:r>
      <w:r w:rsidR="00FA6600" w:rsidRPr="0041165D">
        <w:rPr>
          <w:rFonts w:ascii="仿宋_GB2312" w:eastAsia="仿宋_GB2312" w:hint="eastAsia"/>
          <w:kern w:val="0"/>
          <w:sz w:val="32"/>
          <w:szCs w:val="32"/>
        </w:rPr>
        <w:t>都要有所归属</w:t>
      </w:r>
      <w:r w:rsidR="004027F9">
        <w:rPr>
          <w:rFonts w:ascii="仿宋_GB2312" w:eastAsia="仿宋_GB2312" w:hint="eastAsia"/>
          <w:kern w:val="0"/>
          <w:sz w:val="32"/>
          <w:szCs w:val="32"/>
        </w:rPr>
        <w:t>，</w:t>
      </w:r>
      <w:r w:rsidR="00061AA8" w:rsidRPr="0041165D">
        <w:rPr>
          <w:rFonts w:ascii="仿宋_GB2312" w:eastAsia="仿宋_GB2312" w:hint="eastAsia"/>
          <w:kern w:val="0"/>
          <w:sz w:val="32"/>
          <w:szCs w:val="32"/>
        </w:rPr>
        <w:t>按其主要标志划归于相应的类型之中</w:t>
      </w:r>
      <w:r w:rsidR="004027F9">
        <w:rPr>
          <w:rFonts w:ascii="仿宋_GB2312" w:eastAsia="仿宋_GB2312" w:hint="eastAsia"/>
          <w:kern w:val="0"/>
          <w:sz w:val="32"/>
          <w:szCs w:val="32"/>
        </w:rPr>
        <w:t>，</w:t>
      </w:r>
      <w:r w:rsidR="00FA6600" w:rsidRPr="0041165D">
        <w:rPr>
          <w:rFonts w:ascii="仿宋_GB2312" w:eastAsia="仿宋_GB2312" w:hint="eastAsia"/>
          <w:kern w:val="0"/>
          <w:sz w:val="32"/>
          <w:szCs w:val="32"/>
        </w:rPr>
        <w:t>没有遗漏。</w:t>
      </w:r>
    </w:p>
    <w:p w:rsidR="00C522D8" w:rsidRPr="002E7468" w:rsidRDefault="002C25FA" w:rsidP="002E7468">
      <w:pPr>
        <w:widowControl/>
        <w:spacing w:line="360" w:lineRule="auto"/>
        <w:ind w:firstLineChars="200" w:firstLine="640"/>
        <w:rPr>
          <w:rFonts w:ascii="仿宋_GB2312" w:eastAsia="仿宋_GB2312" w:hint="eastAsia"/>
          <w:kern w:val="0"/>
          <w:sz w:val="32"/>
          <w:szCs w:val="32"/>
        </w:rPr>
      </w:pPr>
      <w:r w:rsidRPr="002E7468">
        <w:rPr>
          <w:rFonts w:ascii="仿宋_GB2312" w:eastAsia="仿宋_GB2312" w:hint="eastAsia"/>
          <w:kern w:val="0"/>
          <w:sz w:val="32"/>
          <w:szCs w:val="32"/>
        </w:rPr>
        <w:t>（</w:t>
      </w:r>
      <w:r w:rsidR="002E7468">
        <w:rPr>
          <w:rFonts w:ascii="仿宋_GB2312" w:eastAsia="仿宋_GB2312" w:hint="eastAsia"/>
          <w:kern w:val="0"/>
          <w:sz w:val="32"/>
          <w:szCs w:val="32"/>
        </w:rPr>
        <w:t>3</w:t>
      </w:r>
      <w:r w:rsidRPr="002E7468">
        <w:rPr>
          <w:rFonts w:ascii="仿宋_GB2312" w:eastAsia="仿宋_GB2312" w:hint="eastAsia"/>
          <w:kern w:val="0"/>
          <w:sz w:val="32"/>
          <w:szCs w:val="32"/>
        </w:rPr>
        <w:t>）</w:t>
      </w:r>
      <w:r w:rsidR="00A410FC" w:rsidRPr="002E7468">
        <w:rPr>
          <w:rFonts w:ascii="仿宋_GB2312" w:eastAsia="仿宋_GB2312" w:hint="eastAsia"/>
          <w:kern w:val="0"/>
          <w:sz w:val="32"/>
          <w:szCs w:val="32"/>
        </w:rPr>
        <w:t>稳定性</w:t>
      </w:r>
      <w:r w:rsidR="00C522D8" w:rsidRPr="002E7468">
        <w:rPr>
          <w:rFonts w:ascii="仿宋_GB2312" w:eastAsia="仿宋_GB2312" w:hint="eastAsia"/>
          <w:kern w:val="0"/>
          <w:sz w:val="32"/>
          <w:szCs w:val="32"/>
        </w:rPr>
        <w:t>原则</w:t>
      </w:r>
    </w:p>
    <w:p w:rsidR="00A410FC" w:rsidRPr="0041165D" w:rsidRDefault="00BE6226" w:rsidP="0041165D">
      <w:pPr>
        <w:widowControl/>
        <w:spacing w:line="360" w:lineRule="auto"/>
        <w:ind w:firstLineChars="200" w:firstLine="640"/>
        <w:rPr>
          <w:rFonts w:ascii="仿宋_GB2312" w:eastAsia="仿宋_GB2312" w:hint="eastAsia"/>
          <w:kern w:val="0"/>
          <w:sz w:val="32"/>
          <w:szCs w:val="32"/>
        </w:rPr>
      </w:pPr>
      <w:r w:rsidRPr="0041165D">
        <w:rPr>
          <w:rFonts w:ascii="仿宋_GB2312" w:eastAsia="仿宋_GB2312" w:hint="eastAsia"/>
          <w:kern w:val="0"/>
          <w:sz w:val="32"/>
          <w:szCs w:val="32"/>
        </w:rPr>
        <w:t>即安全生产</w:t>
      </w:r>
      <w:r w:rsidR="002A4FA3">
        <w:rPr>
          <w:rFonts w:ascii="仿宋_GB2312" w:eastAsia="仿宋_GB2312" w:hint="eastAsia"/>
          <w:kern w:val="0"/>
          <w:sz w:val="32"/>
          <w:szCs w:val="32"/>
        </w:rPr>
        <w:t>事故</w:t>
      </w:r>
      <w:r w:rsidR="00A410FC" w:rsidRPr="0041165D">
        <w:rPr>
          <w:rFonts w:ascii="仿宋_GB2312" w:eastAsia="仿宋_GB2312" w:hint="eastAsia"/>
          <w:kern w:val="0"/>
          <w:sz w:val="32"/>
          <w:szCs w:val="32"/>
        </w:rPr>
        <w:t>隐患的分类</w:t>
      </w:r>
      <w:r w:rsidRPr="0041165D">
        <w:rPr>
          <w:rFonts w:ascii="仿宋_GB2312" w:eastAsia="仿宋_GB2312" w:hint="eastAsia"/>
          <w:kern w:val="0"/>
          <w:sz w:val="32"/>
          <w:szCs w:val="32"/>
        </w:rPr>
        <w:t>应</w:t>
      </w:r>
      <w:r w:rsidR="00A410FC" w:rsidRPr="0041165D">
        <w:rPr>
          <w:rFonts w:ascii="仿宋_GB2312" w:eastAsia="仿宋_GB2312" w:hint="eastAsia"/>
          <w:kern w:val="0"/>
          <w:sz w:val="32"/>
          <w:szCs w:val="32"/>
        </w:rPr>
        <w:t>满足今后一段时期内安全生产</w:t>
      </w:r>
      <w:r w:rsidRPr="0041165D">
        <w:rPr>
          <w:rFonts w:ascii="仿宋_GB2312" w:eastAsia="仿宋_GB2312" w:hint="eastAsia"/>
          <w:kern w:val="0"/>
          <w:sz w:val="32"/>
          <w:szCs w:val="32"/>
        </w:rPr>
        <w:t>监督管理</w:t>
      </w:r>
      <w:r w:rsidR="00A410FC" w:rsidRPr="0041165D">
        <w:rPr>
          <w:rFonts w:ascii="仿宋_GB2312" w:eastAsia="仿宋_GB2312" w:hint="eastAsia"/>
          <w:kern w:val="0"/>
          <w:sz w:val="32"/>
          <w:szCs w:val="32"/>
        </w:rPr>
        <w:t>的需要</w:t>
      </w:r>
      <w:r w:rsidR="004027F9">
        <w:rPr>
          <w:rFonts w:ascii="仿宋_GB2312" w:eastAsia="仿宋_GB2312" w:hint="eastAsia"/>
          <w:kern w:val="0"/>
          <w:sz w:val="32"/>
          <w:szCs w:val="32"/>
        </w:rPr>
        <w:t>，</w:t>
      </w:r>
      <w:r w:rsidR="00A410FC" w:rsidRPr="0041165D">
        <w:rPr>
          <w:rFonts w:ascii="仿宋_GB2312" w:eastAsia="仿宋_GB2312" w:hint="eastAsia"/>
          <w:kern w:val="0"/>
          <w:sz w:val="32"/>
          <w:szCs w:val="32"/>
        </w:rPr>
        <w:t>不</w:t>
      </w:r>
      <w:r w:rsidRPr="0041165D">
        <w:rPr>
          <w:rFonts w:ascii="仿宋_GB2312" w:eastAsia="仿宋_GB2312" w:hint="eastAsia"/>
          <w:kern w:val="0"/>
          <w:sz w:val="32"/>
          <w:szCs w:val="32"/>
        </w:rPr>
        <w:t>能</w:t>
      </w:r>
      <w:r w:rsidR="00230BA1">
        <w:rPr>
          <w:rFonts w:ascii="仿宋_GB2312" w:eastAsia="仿宋_GB2312" w:hint="eastAsia"/>
          <w:kern w:val="0"/>
          <w:sz w:val="32"/>
          <w:szCs w:val="32"/>
        </w:rPr>
        <w:t>随着安全生产监管方式</w:t>
      </w:r>
      <w:r w:rsidR="00A410FC" w:rsidRPr="0041165D">
        <w:rPr>
          <w:rFonts w:ascii="仿宋_GB2312" w:eastAsia="仿宋_GB2312" w:hint="eastAsia"/>
          <w:kern w:val="0"/>
          <w:sz w:val="32"/>
          <w:szCs w:val="32"/>
        </w:rPr>
        <w:t>改变而</w:t>
      </w:r>
      <w:r w:rsidR="00230BA1">
        <w:rPr>
          <w:rFonts w:ascii="仿宋_GB2312" w:eastAsia="仿宋_GB2312" w:hint="eastAsia"/>
          <w:kern w:val="0"/>
          <w:sz w:val="32"/>
          <w:szCs w:val="32"/>
        </w:rPr>
        <w:t>随时发生变化</w:t>
      </w:r>
      <w:r w:rsidR="00A410FC" w:rsidRPr="0041165D">
        <w:rPr>
          <w:rFonts w:ascii="仿宋_GB2312" w:eastAsia="仿宋_GB2312" w:hint="eastAsia"/>
          <w:kern w:val="0"/>
          <w:sz w:val="32"/>
          <w:szCs w:val="32"/>
        </w:rPr>
        <w:t>。</w:t>
      </w:r>
    </w:p>
    <w:p w:rsidR="00C522D8" w:rsidRPr="002E7468" w:rsidRDefault="002C25FA" w:rsidP="002E7468">
      <w:pPr>
        <w:widowControl/>
        <w:spacing w:line="360" w:lineRule="auto"/>
        <w:ind w:firstLineChars="200" w:firstLine="640"/>
        <w:rPr>
          <w:rFonts w:ascii="仿宋_GB2312" w:eastAsia="仿宋_GB2312" w:hint="eastAsia"/>
          <w:kern w:val="0"/>
          <w:sz w:val="32"/>
          <w:szCs w:val="32"/>
        </w:rPr>
      </w:pPr>
      <w:r w:rsidRPr="002E7468">
        <w:rPr>
          <w:rFonts w:ascii="仿宋_GB2312" w:eastAsia="仿宋_GB2312" w:hint="eastAsia"/>
          <w:kern w:val="0"/>
          <w:sz w:val="32"/>
          <w:szCs w:val="32"/>
        </w:rPr>
        <w:t>（</w:t>
      </w:r>
      <w:r w:rsidR="002E7468">
        <w:rPr>
          <w:rFonts w:ascii="仿宋_GB2312" w:eastAsia="仿宋_GB2312" w:hint="eastAsia"/>
          <w:kern w:val="0"/>
          <w:sz w:val="32"/>
          <w:szCs w:val="32"/>
        </w:rPr>
        <w:t>4</w:t>
      </w:r>
      <w:r w:rsidRPr="002E7468">
        <w:rPr>
          <w:rFonts w:ascii="仿宋_GB2312" w:eastAsia="仿宋_GB2312" w:hint="eastAsia"/>
          <w:kern w:val="0"/>
          <w:sz w:val="32"/>
          <w:szCs w:val="32"/>
        </w:rPr>
        <w:t>）</w:t>
      </w:r>
      <w:r w:rsidR="00290513" w:rsidRPr="002E7468">
        <w:rPr>
          <w:rFonts w:ascii="仿宋_GB2312" w:eastAsia="仿宋_GB2312" w:hint="eastAsia"/>
          <w:kern w:val="0"/>
          <w:sz w:val="32"/>
          <w:szCs w:val="32"/>
        </w:rPr>
        <w:t>可扩展性原则</w:t>
      </w:r>
    </w:p>
    <w:p w:rsidR="009B0733" w:rsidRDefault="00290513" w:rsidP="00092C14">
      <w:pPr>
        <w:widowControl/>
        <w:spacing w:line="360" w:lineRule="auto"/>
        <w:ind w:firstLineChars="200" w:firstLine="640"/>
        <w:rPr>
          <w:rFonts w:ascii="仿宋_GB2312" w:eastAsia="仿宋_GB2312" w:hint="eastAsia"/>
          <w:kern w:val="0"/>
          <w:sz w:val="32"/>
          <w:szCs w:val="32"/>
        </w:rPr>
      </w:pPr>
      <w:r w:rsidRPr="0041165D">
        <w:rPr>
          <w:rFonts w:ascii="仿宋_GB2312" w:eastAsia="仿宋_GB2312" w:hint="eastAsia"/>
          <w:kern w:val="0"/>
          <w:sz w:val="32"/>
          <w:szCs w:val="32"/>
        </w:rPr>
        <w:t>在</w:t>
      </w:r>
      <w:r w:rsidR="004E23EE" w:rsidRPr="0041165D">
        <w:rPr>
          <w:rFonts w:ascii="仿宋_GB2312" w:eastAsia="仿宋_GB2312" w:hint="eastAsia"/>
          <w:kern w:val="0"/>
          <w:sz w:val="32"/>
          <w:szCs w:val="32"/>
        </w:rPr>
        <w:t>隐患类别</w:t>
      </w:r>
      <w:r w:rsidRPr="0041165D">
        <w:rPr>
          <w:rFonts w:ascii="仿宋_GB2312" w:eastAsia="仿宋_GB2312" w:hint="eastAsia"/>
          <w:kern w:val="0"/>
          <w:sz w:val="32"/>
          <w:szCs w:val="32"/>
        </w:rPr>
        <w:t>的扩展上预留空间</w:t>
      </w:r>
      <w:r w:rsidR="004027F9">
        <w:rPr>
          <w:rFonts w:ascii="仿宋_GB2312" w:eastAsia="仿宋_GB2312" w:hint="eastAsia"/>
          <w:kern w:val="0"/>
          <w:sz w:val="32"/>
          <w:szCs w:val="32"/>
        </w:rPr>
        <w:t>，</w:t>
      </w:r>
      <w:r w:rsidRPr="0041165D">
        <w:rPr>
          <w:rFonts w:ascii="仿宋_GB2312" w:eastAsia="仿宋_GB2312" w:hint="eastAsia"/>
          <w:kern w:val="0"/>
          <w:sz w:val="32"/>
          <w:szCs w:val="32"/>
        </w:rPr>
        <w:t>保证分类体系有一定弹性</w:t>
      </w:r>
      <w:r w:rsidR="004027F9">
        <w:rPr>
          <w:rFonts w:ascii="仿宋_GB2312" w:eastAsia="仿宋_GB2312" w:hint="eastAsia"/>
          <w:kern w:val="0"/>
          <w:sz w:val="32"/>
          <w:szCs w:val="32"/>
        </w:rPr>
        <w:t>，</w:t>
      </w:r>
      <w:r w:rsidRPr="0041165D">
        <w:rPr>
          <w:rFonts w:ascii="仿宋_GB2312" w:eastAsia="仿宋_GB2312" w:hint="eastAsia"/>
          <w:kern w:val="0"/>
          <w:sz w:val="32"/>
          <w:szCs w:val="32"/>
        </w:rPr>
        <w:t>可在本分类体系上进行延拓细化。在保持分类体系</w:t>
      </w:r>
      <w:r w:rsidR="00317E41">
        <w:rPr>
          <w:rFonts w:ascii="仿宋_GB2312" w:eastAsia="仿宋_GB2312" w:hint="eastAsia"/>
          <w:kern w:val="0"/>
          <w:sz w:val="32"/>
          <w:szCs w:val="32"/>
        </w:rPr>
        <w:t>框架</w:t>
      </w:r>
      <w:r w:rsidRPr="0041165D">
        <w:rPr>
          <w:rFonts w:ascii="仿宋_GB2312" w:eastAsia="仿宋_GB2312" w:hint="eastAsia"/>
          <w:kern w:val="0"/>
          <w:sz w:val="32"/>
          <w:szCs w:val="32"/>
        </w:rPr>
        <w:t>的前提下</w:t>
      </w:r>
      <w:r w:rsidR="004027F9">
        <w:rPr>
          <w:rFonts w:ascii="仿宋_GB2312" w:eastAsia="仿宋_GB2312" w:hint="eastAsia"/>
          <w:kern w:val="0"/>
          <w:sz w:val="32"/>
          <w:szCs w:val="32"/>
        </w:rPr>
        <w:t>，</w:t>
      </w:r>
      <w:r w:rsidR="00317E41">
        <w:rPr>
          <w:rFonts w:ascii="仿宋_GB2312" w:eastAsia="仿宋_GB2312" w:hint="eastAsia"/>
          <w:kern w:val="0"/>
          <w:sz w:val="32"/>
          <w:szCs w:val="32"/>
        </w:rPr>
        <w:t>对分类进行细化拓展</w:t>
      </w:r>
      <w:r w:rsidRPr="0041165D">
        <w:rPr>
          <w:rFonts w:ascii="仿宋_GB2312" w:eastAsia="仿宋_GB2312" w:hint="eastAsia"/>
          <w:kern w:val="0"/>
          <w:sz w:val="32"/>
          <w:szCs w:val="32"/>
        </w:rPr>
        <w:t>。</w:t>
      </w:r>
    </w:p>
    <w:p w:rsidR="007E6587" w:rsidRPr="002E7468" w:rsidRDefault="007E6587" w:rsidP="002E7468">
      <w:pPr>
        <w:widowControl/>
        <w:spacing w:line="360" w:lineRule="auto"/>
        <w:ind w:firstLineChars="200" w:firstLine="640"/>
        <w:rPr>
          <w:rFonts w:ascii="仿宋_GB2312" w:eastAsia="仿宋_GB2312" w:hint="eastAsia"/>
          <w:kern w:val="0"/>
          <w:sz w:val="32"/>
          <w:szCs w:val="32"/>
        </w:rPr>
      </w:pPr>
      <w:r w:rsidRPr="002E7468">
        <w:rPr>
          <w:rFonts w:ascii="仿宋_GB2312" w:eastAsia="仿宋_GB2312" w:hint="eastAsia"/>
          <w:kern w:val="0"/>
          <w:sz w:val="32"/>
          <w:szCs w:val="32"/>
        </w:rPr>
        <w:t>（</w:t>
      </w:r>
      <w:r w:rsidR="002E7468">
        <w:rPr>
          <w:rFonts w:ascii="仿宋_GB2312" w:eastAsia="仿宋_GB2312" w:hint="eastAsia"/>
          <w:kern w:val="0"/>
          <w:sz w:val="32"/>
          <w:szCs w:val="32"/>
        </w:rPr>
        <w:t>5</w:t>
      </w:r>
      <w:r w:rsidRPr="002E7468">
        <w:rPr>
          <w:rFonts w:ascii="仿宋_GB2312" w:eastAsia="仿宋_GB2312" w:hint="eastAsia"/>
          <w:kern w:val="0"/>
          <w:sz w:val="32"/>
          <w:szCs w:val="32"/>
        </w:rPr>
        <w:t>）可操作性原则</w:t>
      </w:r>
    </w:p>
    <w:p w:rsidR="007E6587" w:rsidRPr="007E6587" w:rsidRDefault="007E6587" w:rsidP="007E6587">
      <w:pPr>
        <w:widowControl/>
        <w:spacing w:line="360" w:lineRule="auto"/>
        <w:ind w:firstLineChars="200" w:firstLine="640"/>
        <w:rPr>
          <w:rFonts w:ascii="仿宋_GB2312" w:eastAsia="仿宋_GB2312" w:hint="eastAsia"/>
          <w:kern w:val="0"/>
          <w:sz w:val="32"/>
          <w:szCs w:val="32"/>
        </w:rPr>
      </w:pPr>
      <w:r w:rsidRPr="007E6587">
        <w:rPr>
          <w:rFonts w:ascii="仿宋_GB2312" w:eastAsia="仿宋_GB2312" w:hint="eastAsia"/>
          <w:kern w:val="0"/>
          <w:sz w:val="32"/>
          <w:szCs w:val="32"/>
        </w:rPr>
        <w:t>安全生产隐患分类要简单易懂</w:t>
      </w:r>
      <w:r w:rsidR="004027F9">
        <w:rPr>
          <w:rFonts w:ascii="仿宋_GB2312" w:eastAsia="仿宋_GB2312" w:hint="eastAsia"/>
          <w:kern w:val="0"/>
          <w:sz w:val="32"/>
          <w:szCs w:val="32"/>
        </w:rPr>
        <w:t>，</w:t>
      </w:r>
      <w:r w:rsidR="00343146">
        <w:rPr>
          <w:rFonts w:ascii="仿宋_GB2312" w:eastAsia="仿宋_GB2312" w:hint="eastAsia"/>
          <w:kern w:val="0"/>
          <w:sz w:val="32"/>
          <w:szCs w:val="32"/>
        </w:rPr>
        <w:t>利于现场安全人员的掌握</w:t>
      </w:r>
      <w:r w:rsidRPr="007E6587">
        <w:rPr>
          <w:rFonts w:ascii="仿宋_GB2312" w:eastAsia="仿宋_GB2312" w:hint="eastAsia"/>
          <w:kern w:val="0"/>
          <w:sz w:val="32"/>
          <w:szCs w:val="32"/>
        </w:rPr>
        <w:t xml:space="preserve">。 </w:t>
      </w:r>
    </w:p>
    <w:p w:rsidR="00AC1D96" w:rsidRDefault="00DF2357" w:rsidP="00DF2357">
      <w:pPr>
        <w:widowControl/>
        <w:spacing w:line="360" w:lineRule="auto"/>
        <w:ind w:firstLineChars="200" w:firstLine="640"/>
        <w:rPr>
          <w:rFonts w:ascii="仿宋_GB2312" w:eastAsia="仿宋_GB2312" w:hint="eastAsia"/>
          <w:kern w:val="0"/>
          <w:sz w:val="32"/>
          <w:szCs w:val="32"/>
        </w:rPr>
      </w:pPr>
      <w:r w:rsidRPr="009C7891">
        <w:rPr>
          <w:rFonts w:ascii="仿宋_GB2312" w:eastAsia="仿宋_GB2312" w:hint="eastAsia"/>
          <w:kern w:val="0"/>
          <w:sz w:val="32"/>
          <w:szCs w:val="32"/>
        </w:rPr>
        <w:t>2、</w:t>
      </w:r>
      <w:r w:rsidR="00AC1D96" w:rsidRPr="00DF2357">
        <w:rPr>
          <w:rFonts w:ascii="仿宋_GB2312" w:eastAsia="仿宋_GB2312" w:hint="eastAsia"/>
          <w:kern w:val="0"/>
          <w:sz w:val="32"/>
          <w:szCs w:val="32"/>
        </w:rPr>
        <w:t>隐患</w:t>
      </w:r>
      <w:r w:rsidR="00AC1D96">
        <w:rPr>
          <w:rFonts w:ascii="仿宋_GB2312" w:eastAsia="仿宋_GB2312" w:hint="eastAsia"/>
          <w:kern w:val="0"/>
          <w:sz w:val="32"/>
          <w:szCs w:val="32"/>
        </w:rPr>
        <w:t>分类</w:t>
      </w:r>
    </w:p>
    <w:p w:rsidR="00AC1D96" w:rsidRDefault="00DF2357" w:rsidP="00DF2357">
      <w:pPr>
        <w:widowControl/>
        <w:spacing w:line="360" w:lineRule="auto"/>
        <w:ind w:firstLineChars="200" w:firstLine="640"/>
        <w:rPr>
          <w:rFonts w:ascii="仿宋_GB2312" w:eastAsia="仿宋_GB2312" w:hint="eastAsia"/>
          <w:kern w:val="0"/>
          <w:sz w:val="32"/>
          <w:szCs w:val="32"/>
        </w:rPr>
      </w:pPr>
      <w:r w:rsidRPr="00DF2357">
        <w:rPr>
          <w:rFonts w:ascii="仿宋_GB2312" w:eastAsia="仿宋_GB2312" w:hint="eastAsia"/>
          <w:kern w:val="0"/>
          <w:sz w:val="32"/>
          <w:szCs w:val="32"/>
        </w:rPr>
        <w:t>根据隐患</w:t>
      </w:r>
      <w:r>
        <w:rPr>
          <w:rFonts w:ascii="仿宋_GB2312" w:eastAsia="仿宋_GB2312" w:hint="eastAsia"/>
          <w:kern w:val="0"/>
          <w:sz w:val="32"/>
          <w:szCs w:val="32"/>
        </w:rPr>
        <w:t>分类</w:t>
      </w:r>
      <w:r w:rsidRPr="00DF2357">
        <w:rPr>
          <w:rFonts w:ascii="仿宋_GB2312" w:eastAsia="仿宋_GB2312" w:hint="eastAsia"/>
          <w:kern w:val="0"/>
          <w:sz w:val="32"/>
          <w:szCs w:val="32"/>
        </w:rPr>
        <w:t>原则</w:t>
      </w:r>
      <w:r w:rsidR="004027F9">
        <w:rPr>
          <w:rFonts w:ascii="仿宋_GB2312" w:eastAsia="仿宋_GB2312" w:hint="eastAsia"/>
          <w:kern w:val="0"/>
          <w:sz w:val="32"/>
          <w:szCs w:val="32"/>
        </w:rPr>
        <w:t>，</w:t>
      </w:r>
      <w:r w:rsidRPr="00DF2357">
        <w:rPr>
          <w:rFonts w:ascii="仿宋_GB2312" w:eastAsia="仿宋_GB2312" w:hint="eastAsia"/>
          <w:kern w:val="0"/>
          <w:sz w:val="32"/>
          <w:szCs w:val="32"/>
        </w:rPr>
        <w:t>将建筑施工过程中的安全隐患分为行为性隐患、设备设施隐患、管理性隐患和地质环境隐患四大类</w:t>
      </w:r>
      <w:r w:rsidR="004027F9">
        <w:rPr>
          <w:rFonts w:ascii="仿宋_GB2312" w:eastAsia="仿宋_GB2312" w:hint="eastAsia"/>
          <w:kern w:val="0"/>
          <w:sz w:val="32"/>
          <w:szCs w:val="32"/>
        </w:rPr>
        <w:t>，</w:t>
      </w:r>
      <w:r w:rsidR="00AC1D96">
        <w:rPr>
          <w:rFonts w:ascii="仿宋_GB2312" w:eastAsia="仿宋_GB2312" w:hint="eastAsia"/>
          <w:kern w:val="0"/>
          <w:sz w:val="32"/>
          <w:szCs w:val="32"/>
        </w:rPr>
        <w:t>详见</w:t>
      </w:r>
      <w:r>
        <w:rPr>
          <w:rFonts w:ascii="仿宋_GB2312" w:eastAsia="仿宋_GB2312" w:hint="eastAsia"/>
          <w:kern w:val="0"/>
          <w:sz w:val="32"/>
          <w:szCs w:val="32"/>
        </w:rPr>
        <w:t>附件1</w:t>
      </w:r>
      <w:r w:rsidR="002E7468">
        <w:rPr>
          <w:rFonts w:ascii="仿宋_GB2312" w:eastAsia="仿宋_GB2312" w:hint="eastAsia"/>
          <w:kern w:val="0"/>
          <w:sz w:val="32"/>
          <w:szCs w:val="32"/>
        </w:rPr>
        <w:t>、2</w:t>
      </w:r>
      <w:r w:rsidRPr="00DF2357">
        <w:rPr>
          <w:rFonts w:ascii="仿宋_GB2312" w:eastAsia="仿宋_GB2312" w:hint="eastAsia"/>
          <w:kern w:val="0"/>
          <w:sz w:val="32"/>
          <w:szCs w:val="32"/>
        </w:rPr>
        <w:t>。</w:t>
      </w:r>
    </w:p>
    <w:p w:rsidR="00DF2357" w:rsidRPr="00DF2357" w:rsidRDefault="00AC1D96" w:rsidP="00DF2357">
      <w:pPr>
        <w:widowControl/>
        <w:spacing w:line="360" w:lineRule="auto"/>
        <w:ind w:firstLineChars="200" w:firstLine="640"/>
        <w:rPr>
          <w:rFonts w:ascii="仿宋_GB2312" w:eastAsia="仿宋_GB2312"/>
          <w:kern w:val="0"/>
          <w:sz w:val="32"/>
          <w:szCs w:val="32"/>
        </w:rPr>
      </w:pPr>
      <w:r w:rsidRPr="002E7468">
        <w:rPr>
          <w:rFonts w:ascii="仿宋_GB2312" w:eastAsia="仿宋_GB2312" w:hint="eastAsia"/>
          <w:kern w:val="0"/>
          <w:sz w:val="32"/>
          <w:szCs w:val="32"/>
        </w:rPr>
        <w:t>（</w:t>
      </w:r>
      <w:r>
        <w:rPr>
          <w:rFonts w:ascii="仿宋_GB2312" w:eastAsia="仿宋_GB2312" w:hint="eastAsia"/>
          <w:kern w:val="0"/>
          <w:sz w:val="32"/>
          <w:szCs w:val="32"/>
        </w:rPr>
        <w:t>1</w:t>
      </w:r>
      <w:r w:rsidRPr="002E7468">
        <w:rPr>
          <w:rFonts w:ascii="仿宋_GB2312" w:eastAsia="仿宋_GB2312" w:hint="eastAsia"/>
          <w:kern w:val="0"/>
          <w:sz w:val="32"/>
          <w:szCs w:val="32"/>
        </w:rPr>
        <w:t>）</w:t>
      </w:r>
      <w:r w:rsidR="00DF2357" w:rsidRPr="00DF2357">
        <w:rPr>
          <w:rFonts w:ascii="仿宋_GB2312" w:eastAsia="仿宋_GB2312" w:hint="eastAsia"/>
          <w:kern w:val="0"/>
          <w:sz w:val="32"/>
          <w:szCs w:val="32"/>
        </w:rPr>
        <w:t>行为性隐患是指</w:t>
      </w:r>
      <w:r w:rsidR="00DF2357" w:rsidRPr="006C3C9A">
        <w:rPr>
          <w:rFonts w:ascii="仿宋_GB2312" w:eastAsia="仿宋_GB2312"/>
          <w:color w:val="FF0000"/>
          <w:kern w:val="0"/>
          <w:sz w:val="32"/>
          <w:szCs w:val="32"/>
        </w:rPr>
        <w:t>从业人员</w:t>
      </w:r>
      <w:r w:rsidR="00DF2357" w:rsidRPr="006C3C9A">
        <w:rPr>
          <w:rFonts w:ascii="仿宋_GB2312" w:eastAsia="仿宋_GB2312" w:hint="eastAsia"/>
          <w:color w:val="FF0000"/>
          <w:kern w:val="0"/>
          <w:sz w:val="32"/>
          <w:szCs w:val="32"/>
        </w:rPr>
        <w:t>违章违规</w:t>
      </w:r>
      <w:r w:rsidR="00DF2357" w:rsidRPr="006C3C9A">
        <w:rPr>
          <w:rFonts w:ascii="仿宋_GB2312" w:eastAsia="仿宋_GB2312"/>
          <w:color w:val="FF0000"/>
          <w:kern w:val="0"/>
          <w:sz w:val="32"/>
          <w:szCs w:val="32"/>
        </w:rPr>
        <w:t>操作行为</w:t>
      </w:r>
      <w:r w:rsidR="00DF2357" w:rsidRPr="00DF2357">
        <w:rPr>
          <w:rFonts w:ascii="仿宋_GB2312" w:eastAsia="仿宋_GB2312" w:hint="eastAsia"/>
          <w:kern w:val="0"/>
          <w:sz w:val="32"/>
          <w:szCs w:val="32"/>
        </w:rPr>
        <w:t>而导致的安全生产事故隐患</w:t>
      </w:r>
      <w:r w:rsidR="004027F9">
        <w:rPr>
          <w:rFonts w:ascii="仿宋_GB2312" w:eastAsia="仿宋_GB2312" w:hint="eastAsia"/>
          <w:kern w:val="0"/>
          <w:sz w:val="32"/>
          <w:szCs w:val="32"/>
        </w:rPr>
        <w:t>，</w:t>
      </w:r>
      <w:r w:rsidR="00DF2357" w:rsidRPr="00DF2357">
        <w:rPr>
          <w:rFonts w:ascii="仿宋_GB2312" w:eastAsia="仿宋_GB2312" w:hint="eastAsia"/>
          <w:kern w:val="0"/>
          <w:sz w:val="32"/>
          <w:szCs w:val="32"/>
        </w:rPr>
        <w:t>其中包括触电伤害、物体打击、车辆伤害、机械伤害、起重伤害等20小类隐患；</w:t>
      </w:r>
    </w:p>
    <w:p w:rsidR="00DF2357" w:rsidRPr="00DF2357" w:rsidRDefault="00AC1D96" w:rsidP="00DF2357">
      <w:pPr>
        <w:widowControl/>
        <w:spacing w:line="360" w:lineRule="auto"/>
        <w:ind w:firstLineChars="200" w:firstLine="640"/>
        <w:rPr>
          <w:rFonts w:ascii="仿宋_GB2312" w:eastAsia="仿宋_GB2312"/>
          <w:kern w:val="0"/>
          <w:sz w:val="32"/>
          <w:szCs w:val="32"/>
        </w:rPr>
      </w:pPr>
      <w:r w:rsidRPr="002E7468">
        <w:rPr>
          <w:rFonts w:ascii="仿宋_GB2312" w:eastAsia="仿宋_GB2312" w:hint="eastAsia"/>
          <w:kern w:val="0"/>
          <w:sz w:val="32"/>
          <w:szCs w:val="32"/>
        </w:rPr>
        <w:t>（</w:t>
      </w:r>
      <w:r>
        <w:rPr>
          <w:rFonts w:ascii="仿宋_GB2312" w:eastAsia="仿宋_GB2312" w:hint="eastAsia"/>
          <w:kern w:val="0"/>
          <w:sz w:val="32"/>
          <w:szCs w:val="32"/>
        </w:rPr>
        <w:t>2</w:t>
      </w:r>
      <w:r w:rsidRPr="002E7468">
        <w:rPr>
          <w:rFonts w:ascii="仿宋_GB2312" w:eastAsia="仿宋_GB2312" w:hint="eastAsia"/>
          <w:kern w:val="0"/>
          <w:sz w:val="32"/>
          <w:szCs w:val="32"/>
        </w:rPr>
        <w:t>）</w:t>
      </w:r>
      <w:r w:rsidR="00DF2357" w:rsidRPr="00DF2357">
        <w:rPr>
          <w:rFonts w:ascii="仿宋_GB2312" w:eastAsia="仿宋_GB2312" w:hint="eastAsia"/>
          <w:kern w:val="0"/>
          <w:sz w:val="32"/>
          <w:szCs w:val="32"/>
        </w:rPr>
        <w:t>设备设施隐患是指施工单位</w:t>
      </w:r>
      <w:r w:rsidR="00DF2357" w:rsidRPr="006C3C9A">
        <w:rPr>
          <w:rFonts w:ascii="仿宋_GB2312" w:eastAsia="仿宋_GB2312"/>
          <w:color w:val="FF0000"/>
          <w:kern w:val="0"/>
          <w:sz w:val="32"/>
          <w:szCs w:val="32"/>
        </w:rPr>
        <w:t>设备设施</w:t>
      </w:r>
      <w:r w:rsidR="00DF2357" w:rsidRPr="006C3C9A">
        <w:rPr>
          <w:rFonts w:ascii="仿宋_GB2312" w:eastAsia="仿宋_GB2312" w:hint="eastAsia"/>
          <w:color w:val="FF0000"/>
          <w:kern w:val="0"/>
          <w:sz w:val="32"/>
          <w:szCs w:val="32"/>
        </w:rPr>
        <w:t>和各类安全</w:t>
      </w:r>
      <w:r w:rsidR="00DF2357" w:rsidRPr="006C3C9A">
        <w:rPr>
          <w:rFonts w:ascii="仿宋_GB2312" w:eastAsia="仿宋_GB2312"/>
          <w:color w:val="FF0000"/>
          <w:kern w:val="0"/>
          <w:sz w:val="32"/>
          <w:szCs w:val="32"/>
        </w:rPr>
        <w:t>设施方面存在的</w:t>
      </w:r>
      <w:r w:rsidR="00DF2357" w:rsidRPr="006C3C9A">
        <w:rPr>
          <w:rFonts w:ascii="仿宋_GB2312" w:eastAsia="仿宋_GB2312" w:hint="eastAsia"/>
          <w:color w:val="FF0000"/>
          <w:kern w:val="0"/>
          <w:sz w:val="32"/>
          <w:szCs w:val="32"/>
        </w:rPr>
        <w:t>不安全状态</w:t>
      </w:r>
      <w:r w:rsidR="004027F9">
        <w:rPr>
          <w:rFonts w:ascii="仿宋_GB2312" w:eastAsia="仿宋_GB2312"/>
          <w:kern w:val="0"/>
          <w:sz w:val="32"/>
          <w:szCs w:val="32"/>
        </w:rPr>
        <w:t>，</w:t>
      </w:r>
      <w:r w:rsidR="00DF2357" w:rsidRPr="00DF2357">
        <w:rPr>
          <w:rFonts w:ascii="仿宋_GB2312" w:eastAsia="仿宋_GB2312"/>
          <w:kern w:val="0"/>
          <w:sz w:val="32"/>
          <w:szCs w:val="32"/>
        </w:rPr>
        <w:t xml:space="preserve"> </w:t>
      </w:r>
      <w:r w:rsidR="00DF2357" w:rsidRPr="00DF2357">
        <w:rPr>
          <w:rFonts w:ascii="仿宋_GB2312" w:eastAsia="仿宋_GB2312" w:hint="eastAsia"/>
          <w:kern w:val="0"/>
          <w:sz w:val="32"/>
          <w:szCs w:val="32"/>
        </w:rPr>
        <w:t>其中包括施工通用设备、特</w:t>
      </w:r>
      <w:r w:rsidR="00DF2357" w:rsidRPr="00DF2357">
        <w:rPr>
          <w:rFonts w:ascii="仿宋_GB2312" w:eastAsia="仿宋_GB2312" w:hint="eastAsia"/>
          <w:kern w:val="0"/>
          <w:sz w:val="32"/>
          <w:szCs w:val="32"/>
        </w:rPr>
        <w:lastRenderedPageBreak/>
        <w:t>种设备、消防安全设施、用电安全设施、</w:t>
      </w:r>
      <w:r w:rsidR="00DF2357" w:rsidRPr="00DF2357">
        <w:rPr>
          <w:rFonts w:ascii="仿宋_GB2312" w:eastAsia="仿宋_GB2312"/>
          <w:kern w:val="0"/>
          <w:sz w:val="32"/>
          <w:szCs w:val="32"/>
        </w:rPr>
        <w:t>职业卫生安全</w:t>
      </w:r>
      <w:r w:rsidR="00DF2357" w:rsidRPr="00DF2357">
        <w:rPr>
          <w:rFonts w:ascii="仿宋_GB2312" w:eastAsia="仿宋_GB2312" w:hint="eastAsia"/>
          <w:kern w:val="0"/>
          <w:sz w:val="32"/>
          <w:szCs w:val="32"/>
        </w:rPr>
        <w:t>设施、安全防护设施等17小类隐患；</w:t>
      </w:r>
    </w:p>
    <w:p w:rsidR="00DF2357" w:rsidRPr="00DF2357" w:rsidRDefault="00AC1D96" w:rsidP="00DF2357">
      <w:pPr>
        <w:widowControl/>
        <w:spacing w:line="360" w:lineRule="auto"/>
        <w:ind w:firstLineChars="200" w:firstLine="640"/>
        <w:rPr>
          <w:rFonts w:ascii="仿宋_GB2312" w:eastAsia="仿宋_GB2312"/>
          <w:kern w:val="0"/>
          <w:sz w:val="32"/>
          <w:szCs w:val="32"/>
        </w:rPr>
      </w:pPr>
      <w:r w:rsidRPr="002E7468">
        <w:rPr>
          <w:rFonts w:ascii="仿宋_GB2312" w:eastAsia="仿宋_GB2312" w:hint="eastAsia"/>
          <w:kern w:val="0"/>
          <w:sz w:val="32"/>
          <w:szCs w:val="32"/>
        </w:rPr>
        <w:t>（</w:t>
      </w:r>
      <w:r>
        <w:rPr>
          <w:rFonts w:ascii="仿宋_GB2312" w:eastAsia="仿宋_GB2312" w:hint="eastAsia"/>
          <w:kern w:val="0"/>
          <w:sz w:val="32"/>
          <w:szCs w:val="32"/>
        </w:rPr>
        <w:t>3</w:t>
      </w:r>
      <w:r w:rsidRPr="002E7468">
        <w:rPr>
          <w:rFonts w:ascii="仿宋_GB2312" w:eastAsia="仿宋_GB2312" w:hint="eastAsia"/>
          <w:kern w:val="0"/>
          <w:sz w:val="32"/>
          <w:szCs w:val="32"/>
        </w:rPr>
        <w:t>）</w:t>
      </w:r>
      <w:r w:rsidR="00DF2357" w:rsidRPr="00DF2357">
        <w:rPr>
          <w:rFonts w:ascii="仿宋_GB2312" w:eastAsia="仿宋_GB2312" w:hint="eastAsia"/>
          <w:kern w:val="0"/>
          <w:sz w:val="32"/>
          <w:szCs w:val="32"/>
        </w:rPr>
        <w:t>管理性隐患是指施工单位在</w:t>
      </w:r>
      <w:r w:rsidR="00DF2357" w:rsidRPr="000F004D">
        <w:rPr>
          <w:rFonts w:ascii="仿宋_GB2312" w:eastAsia="仿宋_GB2312" w:hint="eastAsia"/>
          <w:color w:val="FF0000"/>
          <w:kern w:val="0"/>
          <w:sz w:val="32"/>
          <w:szCs w:val="32"/>
        </w:rPr>
        <w:t>基础管理、施工过程管理和现场管理方</w:t>
      </w:r>
      <w:r w:rsidR="00DF2357" w:rsidRPr="000F004D">
        <w:rPr>
          <w:rFonts w:ascii="仿宋_GB2312" w:eastAsia="仿宋_GB2312"/>
          <w:color w:val="FF0000"/>
          <w:kern w:val="0"/>
          <w:sz w:val="32"/>
          <w:szCs w:val="32"/>
        </w:rPr>
        <w:t>面存在的缺陷</w:t>
      </w:r>
      <w:r w:rsidR="004027F9">
        <w:rPr>
          <w:rFonts w:ascii="仿宋_GB2312" w:eastAsia="仿宋_GB2312"/>
          <w:kern w:val="0"/>
          <w:sz w:val="32"/>
          <w:szCs w:val="32"/>
        </w:rPr>
        <w:t>，</w:t>
      </w:r>
      <w:r w:rsidR="00DF2357" w:rsidRPr="00DF2357">
        <w:rPr>
          <w:rFonts w:ascii="仿宋_GB2312" w:eastAsia="仿宋_GB2312" w:hint="eastAsia"/>
          <w:kern w:val="0"/>
          <w:sz w:val="32"/>
          <w:szCs w:val="32"/>
        </w:rPr>
        <w:t>其中包括施工作业单位应具备的各类资质证照、安全总监及</w:t>
      </w:r>
      <w:r w:rsidR="00DF2357" w:rsidRPr="00DF2357">
        <w:rPr>
          <w:rFonts w:ascii="仿宋_GB2312" w:eastAsia="仿宋_GB2312"/>
          <w:kern w:val="0"/>
          <w:sz w:val="32"/>
          <w:szCs w:val="32"/>
        </w:rPr>
        <w:t>安全管理人员</w:t>
      </w:r>
      <w:r w:rsidR="00DF2357" w:rsidRPr="00DF2357">
        <w:rPr>
          <w:rFonts w:ascii="仿宋_GB2312" w:eastAsia="仿宋_GB2312" w:hint="eastAsia"/>
          <w:kern w:val="0"/>
          <w:sz w:val="32"/>
          <w:szCs w:val="32"/>
        </w:rPr>
        <w:t>配置、三类管理人员资质、特种作业人员资质、特种设备作业人员资质等17小类隐患；</w:t>
      </w:r>
      <w:r w:rsidR="00DF2357" w:rsidRPr="00DF2357">
        <w:rPr>
          <w:rFonts w:ascii="仿宋_GB2312" w:eastAsia="仿宋_GB2312"/>
          <w:kern w:val="0"/>
          <w:sz w:val="32"/>
          <w:szCs w:val="32"/>
        </w:rPr>
        <w:t xml:space="preserve"> </w:t>
      </w:r>
    </w:p>
    <w:p w:rsidR="00335BA7" w:rsidRDefault="00AC1D96" w:rsidP="00DF2357">
      <w:pPr>
        <w:widowControl/>
        <w:spacing w:line="360" w:lineRule="auto"/>
        <w:ind w:firstLineChars="200" w:firstLine="640"/>
        <w:rPr>
          <w:rFonts w:hint="eastAsia"/>
        </w:rPr>
      </w:pPr>
      <w:r w:rsidRPr="002E7468">
        <w:rPr>
          <w:rFonts w:ascii="仿宋_GB2312" w:eastAsia="仿宋_GB2312" w:hint="eastAsia"/>
          <w:kern w:val="0"/>
          <w:sz w:val="32"/>
          <w:szCs w:val="32"/>
        </w:rPr>
        <w:t>（</w:t>
      </w:r>
      <w:r>
        <w:rPr>
          <w:rFonts w:ascii="仿宋_GB2312" w:eastAsia="仿宋_GB2312" w:hint="eastAsia"/>
          <w:kern w:val="0"/>
          <w:sz w:val="32"/>
          <w:szCs w:val="32"/>
        </w:rPr>
        <w:t>4</w:t>
      </w:r>
      <w:r w:rsidRPr="002E7468">
        <w:rPr>
          <w:rFonts w:ascii="仿宋_GB2312" w:eastAsia="仿宋_GB2312" w:hint="eastAsia"/>
          <w:kern w:val="0"/>
          <w:sz w:val="32"/>
          <w:szCs w:val="32"/>
        </w:rPr>
        <w:t>）</w:t>
      </w:r>
      <w:r w:rsidR="00DF2357" w:rsidRPr="00DF2357">
        <w:rPr>
          <w:rFonts w:ascii="仿宋_GB2312" w:eastAsia="仿宋_GB2312" w:hint="eastAsia"/>
          <w:kern w:val="0"/>
          <w:sz w:val="32"/>
          <w:szCs w:val="32"/>
        </w:rPr>
        <w:t>地质环境隐患是指项目所在地的</w:t>
      </w:r>
      <w:r w:rsidR="00DF2357" w:rsidRPr="000F004D">
        <w:rPr>
          <w:rFonts w:ascii="仿宋_GB2312" w:eastAsia="仿宋_GB2312" w:hint="eastAsia"/>
          <w:color w:val="FF0000"/>
          <w:kern w:val="0"/>
          <w:sz w:val="32"/>
          <w:szCs w:val="32"/>
        </w:rPr>
        <w:t>地质灾害对施工</w:t>
      </w:r>
      <w:r w:rsidR="00DF2357" w:rsidRPr="000F004D">
        <w:rPr>
          <w:rFonts w:ascii="仿宋_GB2312" w:eastAsia="仿宋_GB2312"/>
          <w:color w:val="FF0000"/>
          <w:kern w:val="0"/>
          <w:sz w:val="32"/>
          <w:szCs w:val="32"/>
        </w:rPr>
        <w:t>场所</w:t>
      </w:r>
      <w:r w:rsidR="00DF2357" w:rsidRPr="000F004D">
        <w:rPr>
          <w:rFonts w:ascii="仿宋_GB2312" w:eastAsia="仿宋_GB2312" w:hint="eastAsia"/>
          <w:color w:val="FF0000"/>
          <w:kern w:val="0"/>
          <w:sz w:val="32"/>
          <w:szCs w:val="32"/>
        </w:rPr>
        <w:t>和生活营地影响；不利气候及恶劣环境对施工作业人员的影响</w:t>
      </w:r>
      <w:r w:rsidR="004027F9">
        <w:rPr>
          <w:rFonts w:ascii="仿宋_GB2312" w:eastAsia="仿宋_GB2312" w:hint="eastAsia"/>
          <w:kern w:val="0"/>
          <w:sz w:val="32"/>
          <w:szCs w:val="32"/>
        </w:rPr>
        <w:t>，</w:t>
      </w:r>
      <w:r w:rsidR="00DF2357" w:rsidRPr="00DF2357">
        <w:rPr>
          <w:rFonts w:ascii="仿宋_GB2312" w:eastAsia="仿宋_GB2312" w:hint="eastAsia"/>
          <w:kern w:val="0"/>
          <w:sz w:val="32"/>
          <w:szCs w:val="32"/>
        </w:rPr>
        <w:t>其中包括滑坡、泥石流、洪水、受限空间作业、地下洞室作业、有毒有害作业等16小类隐患。</w:t>
      </w:r>
      <w:bookmarkStart w:id="39" w:name="_Toc236917300"/>
      <w:bookmarkStart w:id="40" w:name="_Toc237094844"/>
    </w:p>
    <w:p w:rsidR="00335BA7" w:rsidRPr="00DF2357" w:rsidRDefault="009C7891" w:rsidP="00DF2357">
      <w:pPr>
        <w:pStyle w:val="1"/>
        <w:ind w:firstLineChars="200" w:firstLine="640"/>
        <w:rPr>
          <w:rFonts w:ascii="黑体" w:eastAsia="黑体"/>
          <w:b w:val="0"/>
          <w:kern w:val="0"/>
          <w:sz w:val="32"/>
          <w:szCs w:val="32"/>
        </w:rPr>
      </w:pPr>
      <w:bookmarkStart w:id="41" w:name="_Toc346196584"/>
      <w:bookmarkStart w:id="42" w:name="_Toc357679093"/>
      <w:r>
        <w:rPr>
          <w:rFonts w:ascii="黑体" w:eastAsia="黑体" w:hint="eastAsia"/>
          <w:b w:val="0"/>
          <w:kern w:val="0"/>
          <w:sz w:val="32"/>
          <w:szCs w:val="32"/>
        </w:rPr>
        <w:t>五</w:t>
      </w:r>
      <w:r w:rsidR="00335BA7" w:rsidRPr="00DF2357">
        <w:rPr>
          <w:rFonts w:ascii="黑体" w:eastAsia="黑体" w:hint="eastAsia"/>
          <w:b w:val="0"/>
          <w:kern w:val="0"/>
          <w:sz w:val="32"/>
          <w:szCs w:val="32"/>
        </w:rPr>
        <w:t>、隐患分级</w:t>
      </w:r>
      <w:bookmarkEnd w:id="41"/>
      <w:bookmarkEnd w:id="42"/>
    </w:p>
    <w:p w:rsidR="00335BA7" w:rsidRPr="009C7891" w:rsidRDefault="00335BA7" w:rsidP="009C7891">
      <w:pPr>
        <w:widowControl/>
        <w:spacing w:line="360" w:lineRule="auto"/>
        <w:ind w:firstLineChars="200" w:firstLine="640"/>
        <w:rPr>
          <w:rFonts w:ascii="仿宋_GB2312" w:eastAsia="仿宋_GB2312"/>
          <w:kern w:val="0"/>
          <w:sz w:val="32"/>
          <w:szCs w:val="32"/>
        </w:rPr>
      </w:pPr>
      <w:r w:rsidRPr="009C7891">
        <w:rPr>
          <w:rFonts w:ascii="仿宋_GB2312" w:eastAsia="仿宋_GB2312" w:hint="eastAsia"/>
          <w:kern w:val="0"/>
          <w:sz w:val="32"/>
          <w:szCs w:val="32"/>
        </w:rPr>
        <w:t>1、隐患风险分级方法</w:t>
      </w:r>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隐患风险分级评价方法按严重性、可能性、危险度、危险级别进行。根据已排查出隐患对事故发生的可能性和事故发生后的后果</w:t>
      </w:r>
      <w:r w:rsidR="004027F9">
        <w:rPr>
          <w:rFonts w:ascii="仿宋_GB2312" w:eastAsia="仿宋_GB2312" w:hint="eastAsia"/>
          <w:kern w:val="0"/>
          <w:sz w:val="32"/>
          <w:szCs w:val="32"/>
        </w:rPr>
        <w:t>，</w:t>
      </w:r>
      <w:r w:rsidRPr="00DF2357">
        <w:rPr>
          <w:rFonts w:ascii="仿宋_GB2312" w:eastAsia="仿宋_GB2312" w:hint="eastAsia"/>
          <w:kern w:val="0"/>
          <w:sz w:val="32"/>
          <w:szCs w:val="32"/>
        </w:rPr>
        <w:t>采用隐患风险矩阵进行隐患风险分级。</w:t>
      </w:r>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（1）严重性等级表示隐患的严重程度</w:t>
      </w:r>
      <w:r w:rsidR="004027F9">
        <w:rPr>
          <w:rFonts w:ascii="仿宋_GB2312" w:eastAsia="仿宋_GB2312" w:hint="eastAsia"/>
          <w:kern w:val="0"/>
          <w:sz w:val="32"/>
          <w:szCs w:val="32"/>
        </w:rPr>
        <w:t>，</w:t>
      </w:r>
      <w:r w:rsidRPr="00DF2357">
        <w:rPr>
          <w:rFonts w:ascii="仿宋_GB2312" w:eastAsia="仿宋_GB2312" w:hint="eastAsia"/>
          <w:kern w:val="0"/>
          <w:sz w:val="32"/>
          <w:szCs w:val="32"/>
        </w:rPr>
        <w:t>相对定性的分为四级</w:t>
      </w:r>
      <w:r w:rsidR="004027F9">
        <w:rPr>
          <w:rFonts w:ascii="仿宋_GB2312" w:eastAsia="仿宋_GB2312" w:hint="eastAsia"/>
          <w:kern w:val="0"/>
          <w:sz w:val="32"/>
          <w:szCs w:val="32"/>
        </w:rPr>
        <w:t>，</w:t>
      </w:r>
      <w:r w:rsidRPr="00DF2357">
        <w:rPr>
          <w:rFonts w:ascii="仿宋_GB2312" w:eastAsia="仿宋_GB2312" w:hint="eastAsia"/>
          <w:kern w:val="0"/>
          <w:sz w:val="32"/>
          <w:szCs w:val="32"/>
        </w:rPr>
        <w:t>如表1所示。</w:t>
      </w:r>
    </w:p>
    <w:p w:rsidR="00335BA7" w:rsidRPr="00DF2357" w:rsidRDefault="00335BA7" w:rsidP="00DF2357">
      <w:pPr>
        <w:widowControl/>
        <w:spacing w:line="360" w:lineRule="auto"/>
        <w:jc w:val="center"/>
        <w:rPr>
          <w:rFonts w:ascii="仿宋_GB2312" w:eastAsia="仿宋_GB2312"/>
          <w:kern w:val="0"/>
          <w:sz w:val="32"/>
          <w:szCs w:val="32"/>
        </w:rPr>
      </w:pPr>
      <w:r w:rsidRPr="00DF2357">
        <w:rPr>
          <w:rFonts w:ascii="仿宋_GB2312" w:eastAsia="仿宋_GB2312" w:hint="eastAsia"/>
          <w:kern w:val="0"/>
          <w:sz w:val="32"/>
          <w:szCs w:val="32"/>
        </w:rPr>
        <w:t>表1 严重性等级</w:t>
      </w:r>
    </w:p>
    <w:tbl>
      <w:tblPr>
        <w:tblW w:w="8035" w:type="dxa"/>
        <w:jc w:val="center"/>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847"/>
        <w:gridCol w:w="1417"/>
        <w:gridCol w:w="3540"/>
        <w:gridCol w:w="1231"/>
      </w:tblGrid>
      <w:tr w:rsidR="00335BA7" w:rsidRPr="00DF2357" w:rsidTr="00DF2357">
        <w:trPr>
          <w:jc w:val="center"/>
        </w:trPr>
        <w:tc>
          <w:tcPr>
            <w:tcW w:w="184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严重性等级</w:t>
            </w:r>
          </w:p>
        </w:tc>
        <w:tc>
          <w:tcPr>
            <w:tcW w:w="141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等级说明</w:t>
            </w:r>
          </w:p>
        </w:tc>
        <w:tc>
          <w:tcPr>
            <w:tcW w:w="3540" w:type="dxa"/>
            <w:vAlign w:val="center"/>
          </w:tcPr>
          <w:p w:rsidR="00335BA7" w:rsidRPr="009C7891" w:rsidRDefault="00335BA7" w:rsidP="009C7891">
            <w:pPr>
              <w:widowControl/>
              <w:ind w:firstLineChars="200" w:firstLine="480"/>
              <w:rPr>
                <w:rFonts w:ascii="仿宋_GB2312" w:eastAsia="仿宋_GB2312"/>
                <w:kern w:val="0"/>
                <w:sz w:val="24"/>
              </w:rPr>
            </w:pPr>
            <w:r w:rsidRPr="009C7891">
              <w:rPr>
                <w:rFonts w:ascii="仿宋_GB2312" w:eastAsia="仿宋_GB2312" w:hint="eastAsia"/>
                <w:kern w:val="0"/>
                <w:sz w:val="24"/>
              </w:rPr>
              <w:t>事故后果说明</w:t>
            </w:r>
          </w:p>
        </w:tc>
        <w:tc>
          <w:tcPr>
            <w:tcW w:w="1231"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量化值</w:t>
            </w:r>
          </w:p>
        </w:tc>
      </w:tr>
      <w:tr w:rsidR="00335BA7" w:rsidRPr="00DF2357" w:rsidTr="00DF2357">
        <w:trPr>
          <w:jc w:val="center"/>
        </w:trPr>
        <w:tc>
          <w:tcPr>
            <w:tcW w:w="184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Ⅰ</w:t>
            </w:r>
          </w:p>
        </w:tc>
        <w:tc>
          <w:tcPr>
            <w:tcW w:w="141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灾难的</w:t>
            </w:r>
          </w:p>
        </w:tc>
        <w:tc>
          <w:tcPr>
            <w:tcW w:w="3540" w:type="dxa"/>
            <w:vAlign w:val="center"/>
          </w:tcPr>
          <w:p w:rsidR="00335BA7" w:rsidRPr="009C7891" w:rsidRDefault="00335BA7" w:rsidP="009C7891">
            <w:pPr>
              <w:widowControl/>
              <w:jc w:val="left"/>
              <w:rPr>
                <w:rFonts w:ascii="仿宋_GB2312" w:eastAsia="仿宋_GB2312"/>
                <w:kern w:val="0"/>
                <w:sz w:val="24"/>
              </w:rPr>
            </w:pPr>
            <w:r w:rsidRPr="009C7891">
              <w:rPr>
                <w:rFonts w:ascii="仿宋_GB2312" w:eastAsia="仿宋_GB2312" w:hint="eastAsia"/>
                <w:kern w:val="0"/>
                <w:sz w:val="24"/>
              </w:rPr>
              <w:t>人员死亡或部分工程报废</w:t>
            </w:r>
          </w:p>
        </w:tc>
        <w:tc>
          <w:tcPr>
            <w:tcW w:w="1231"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10</w:t>
            </w:r>
          </w:p>
        </w:tc>
      </w:tr>
      <w:tr w:rsidR="00335BA7" w:rsidRPr="00DF2357" w:rsidTr="00DF2357">
        <w:trPr>
          <w:jc w:val="center"/>
        </w:trPr>
        <w:tc>
          <w:tcPr>
            <w:tcW w:w="184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lastRenderedPageBreak/>
              <w:t>Ⅱ</w:t>
            </w:r>
          </w:p>
        </w:tc>
        <w:tc>
          <w:tcPr>
            <w:tcW w:w="141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严重的</w:t>
            </w:r>
          </w:p>
        </w:tc>
        <w:tc>
          <w:tcPr>
            <w:tcW w:w="3540" w:type="dxa"/>
            <w:vAlign w:val="center"/>
          </w:tcPr>
          <w:p w:rsidR="00335BA7" w:rsidRPr="009C7891" w:rsidRDefault="00335BA7" w:rsidP="009C7891">
            <w:pPr>
              <w:widowControl/>
              <w:jc w:val="left"/>
              <w:rPr>
                <w:rFonts w:ascii="仿宋_GB2312" w:eastAsia="仿宋_GB2312"/>
                <w:kern w:val="0"/>
                <w:sz w:val="24"/>
              </w:rPr>
            </w:pPr>
            <w:r w:rsidRPr="009C7891">
              <w:rPr>
                <w:rFonts w:ascii="仿宋_GB2312" w:eastAsia="仿宋_GB2312" w:hint="eastAsia"/>
                <w:kern w:val="0"/>
                <w:sz w:val="24"/>
              </w:rPr>
              <w:t>人员严重受伤、严重职业病或工程严重受损</w:t>
            </w:r>
          </w:p>
        </w:tc>
        <w:tc>
          <w:tcPr>
            <w:tcW w:w="1231"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7</w:t>
            </w:r>
          </w:p>
        </w:tc>
      </w:tr>
      <w:tr w:rsidR="00335BA7" w:rsidRPr="00DF2357" w:rsidTr="00DF2357">
        <w:trPr>
          <w:jc w:val="center"/>
        </w:trPr>
        <w:tc>
          <w:tcPr>
            <w:tcW w:w="184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Ⅲ</w:t>
            </w:r>
          </w:p>
        </w:tc>
        <w:tc>
          <w:tcPr>
            <w:tcW w:w="141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轻度的</w:t>
            </w:r>
          </w:p>
        </w:tc>
        <w:tc>
          <w:tcPr>
            <w:tcW w:w="3540" w:type="dxa"/>
            <w:vAlign w:val="center"/>
          </w:tcPr>
          <w:p w:rsidR="00335BA7" w:rsidRPr="009C7891" w:rsidRDefault="00335BA7" w:rsidP="00A06255">
            <w:pPr>
              <w:widowControl/>
              <w:jc w:val="left"/>
              <w:rPr>
                <w:rFonts w:ascii="仿宋_GB2312" w:eastAsia="仿宋_GB2312"/>
                <w:kern w:val="0"/>
                <w:sz w:val="24"/>
              </w:rPr>
            </w:pPr>
            <w:r w:rsidRPr="009C7891">
              <w:rPr>
                <w:rFonts w:ascii="仿宋_GB2312" w:eastAsia="仿宋_GB2312" w:hint="eastAsia"/>
                <w:kern w:val="0"/>
                <w:sz w:val="24"/>
              </w:rPr>
              <w:t>人员轻度受伤、轻度职业病或工程</w:t>
            </w:r>
            <w:ins w:id="43" w:author="TUXH" w:date="2015-08-23T11:06:00Z">
              <w:r w:rsidR="00A06255">
                <w:rPr>
                  <w:rFonts w:ascii="仿宋_GB2312" w:eastAsia="仿宋_GB2312" w:hint="eastAsia"/>
                  <w:kern w:val="0"/>
                  <w:sz w:val="24"/>
                </w:rPr>
                <w:t>轻度</w:t>
              </w:r>
            </w:ins>
            <w:r w:rsidRPr="009C7891">
              <w:rPr>
                <w:rFonts w:ascii="仿宋_GB2312" w:eastAsia="仿宋_GB2312" w:hint="eastAsia"/>
                <w:kern w:val="0"/>
                <w:sz w:val="24"/>
              </w:rPr>
              <w:t>受损</w:t>
            </w:r>
          </w:p>
        </w:tc>
        <w:tc>
          <w:tcPr>
            <w:tcW w:w="1231"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4</w:t>
            </w:r>
          </w:p>
        </w:tc>
      </w:tr>
      <w:tr w:rsidR="00335BA7" w:rsidRPr="00DF2357" w:rsidTr="009C7891">
        <w:trPr>
          <w:trHeight w:val="764"/>
          <w:jc w:val="center"/>
        </w:trPr>
        <w:tc>
          <w:tcPr>
            <w:tcW w:w="184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Ⅳ</w:t>
            </w:r>
          </w:p>
        </w:tc>
        <w:tc>
          <w:tcPr>
            <w:tcW w:w="1417"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轻微的</w:t>
            </w:r>
          </w:p>
        </w:tc>
        <w:tc>
          <w:tcPr>
            <w:tcW w:w="3540" w:type="dxa"/>
            <w:vAlign w:val="center"/>
          </w:tcPr>
          <w:p w:rsidR="00335BA7" w:rsidRPr="009C7891" w:rsidRDefault="00335BA7" w:rsidP="009C7891">
            <w:pPr>
              <w:widowControl/>
              <w:jc w:val="left"/>
              <w:rPr>
                <w:rFonts w:ascii="仿宋_GB2312" w:eastAsia="仿宋_GB2312"/>
                <w:kern w:val="0"/>
                <w:sz w:val="24"/>
              </w:rPr>
            </w:pPr>
            <w:r w:rsidRPr="009C7891">
              <w:rPr>
                <w:rFonts w:ascii="仿宋_GB2312" w:eastAsia="仿宋_GB2312" w:hint="eastAsia"/>
                <w:kern w:val="0"/>
                <w:sz w:val="24"/>
              </w:rPr>
              <w:t>人员伤害程度和工程损坏程度是轻微的</w:t>
            </w:r>
          </w:p>
        </w:tc>
        <w:tc>
          <w:tcPr>
            <w:tcW w:w="1231"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1</w:t>
            </w:r>
          </w:p>
        </w:tc>
      </w:tr>
    </w:tbl>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（2）可能性等级表示事故可能发生的概率</w:t>
      </w:r>
      <w:r w:rsidR="004027F9">
        <w:rPr>
          <w:rFonts w:ascii="仿宋_GB2312" w:eastAsia="仿宋_GB2312" w:hint="eastAsia"/>
          <w:kern w:val="0"/>
          <w:sz w:val="32"/>
          <w:szCs w:val="32"/>
        </w:rPr>
        <w:t>，</w:t>
      </w:r>
      <w:r w:rsidRPr="00DF2357">
        <w:rPr>
          <w:rFonts w:ascii="仿宋_GB2312" w:eastAsia="仿宋_GB2312" w:hint="eastAsia"/>
          <w:kern w:val="0"/>
          <w:sz w:val="32"/>
          <w:szCs w:val="32"/>
        </w:rPr>
        <w:t>相对定性的分为五级</w:t>
      </w:r>
      <w:r w:rsidR="004027F9">
        <w:rPr>
          <w:rFonts w:ascii="仿宋_GB2312" w:eastAsia="仿宋_GB2312" w:hint="eastAsia"/>
          <w:kern w:val="0"/>
          <w:sz w:val="32"/>
          <w:szCs w:val="32"/>
        </w:rPr>
        <w:t>，</w:t>
      </w:r>
      <w:r w:rsidRPr="00DF2357">
        <w:rPr>
          <w:rFonts w:ascii="仿宋_GB2312" w:eastAsia="仿宋_GB2312" w:hint="eastAsia"/>
          <w:kern w:val="0"/>
          <w:sz w:val="32"/>
          <w:szCs w:val="32"/>
        </w:rPr>
        <w:t>如表2所示。</w:t>
      </w:r>
    </w:p>
    <w:p w:rsidR="00335BA7" w:rsidRPr="00DF2357" w:rsidRDefault="00335BA7" w:rsidP="00DF2357">
      <w:pPr>
        <w:widowControl/>
        <w:spacing w:line="360" w:lineRule="auto"/>
        <w:jc w:val="center"/>
        <w:rPr>
          <w:rFonts w:ascii="仿宋_GB2312" w:eastAsia="仿宋_GB2312"/>
          <w:kern w:val="0"/>
          <w:sz w:val="32"/>
          <w:szCs w:val="32"/>
        </w:rPr>
      </w:pPr>
      <w:r w:rsidRPr="00DF2357">
        <w:rPr>
          <w:rFonts w:ascii="仿宋_GB2312" w:eastAsia="仿宋_GB2312" w:hint="eastAsia"/>
          <w:kern w:val="0"/>
          <w:sz w:val="32"/>
          <w:szCs w:val="32"/>
        </w:rPr>
        <w:t>表2 可能性等级</w:t>
      </w:r>
    </w:p>
    <w:tbl>
      <w:tblPr>
        <w:tblW w:w="8607" w:type="dxa"/>
        <w:jc w:val="right"/>
        <w:tblInd w:w="-1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1180"/>
        <w:gridCol w:w="1530"/>
        <w:gridCol w:w="4961"/>
        <w:gridCol w:w="936"/>
      </w:tblGrid>
      <w:tr w:rsidR="00335BA7" w:rsidRPr="00DF2357" w:rsidTr="009C7891">
        <w:trPr>
          <w:trHeight w:val="870"/>
          <w:jc w:val="right"/>
        </w:trPr>
        <w:tc>
          <w:tcPr>
            <w:tcW w:w="1180"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可能性</w:t>
            </w:r>
            <w:r w:rsidR="00DF2357" w:rsidRPr="009C7891">
              <w:rPr>
                <w:rFonts w:ascii="仿宋_GB2312" w:eastAsia="仿宋_GB2312" w:hint="eastAsia"/>
                <w:kern w:val="0"/>
                <w:sz w:val="24"/>
              </w:rPr>
              <w:t xml:space="preserve"> </w:t>
            </w:r>
            <w:r w:rsidRPr="009C7891">
              <w:rPr>
                <w:rFonts w:ascii="仿宋_GB2312" w:eastAsia="仿宋_GB2312" w:hint="eastAsia"/>
                <w:kern w:val="0"/>
                <w:sz w:val="24"/>
              </w:rPr>
              <w:t>等级</w:t>
            </w:r>
          </w:p>
        </w:tc>
        <w:tc>
          <w:tcPr>
            <w:tcW w:w="1530"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说明</w:t>
            </w:r>
          </w:p>
        </w:tc>
        <w:tc>
          <w:tcPr>
            <w:tcW w:w="4961"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单个项目具体发生情况</w:t>
            </w:r>
          </w:p>
        </w:tc>
        <w:tc>
          <w:tcPr>
            <w:tcW w:w="936" w:type="dxa"/>
            <w:vAlign w:val="center"/>
          </w:tcPr>
          <w:p w:rsidR="00335BA7" w:rsidRPr="009C7891" w:rsidRDefault="00DF2357" w:rsidP="009C7891">
            <w:pPr>
              <w:widowControl/>
              <w:jc w:val="center"/>
              <w:rPr>
                <w:rFonts w:ascii="仿宋_GB2312" w:eastAsia="仿宋_GB2312"/>
                <w:kern w:val="0"/>
                <w:sz w:val="24"/>
              </w:rPr>
            </w:pPr>
            <w:r w:rsidRPr="009C7891">
              <w:rPr>
                <w:rFonts w:ascii="仿宋_GB2312" w:eastAsia="仿宋_GB2312" w:hint="eastAsia"/>
                <w:kern w:val="0"/>
                <w:sz w:val="24"/>
              </w:rPr>
              <w:t>量</w:t>
            </w:r>
            <w:r w:rsidR="00335BA7" w:rsidRPr="009C7891">
              <w:rPr>
                <w:rFonts w:ascii="仿宋_GB2312" w:eastAsia="仿宋_GB2312" w:hint="eastAsia"/>
                <w:kern w:val="0"/>
                <w:sz w:val="24"/>
              </w:rPr>
              <w:t>化值</w:t>
            </w:r>
          </w:p>
        </w:tc>
      </w:tr>
      <w:tr w:rsidR="00335BA7" w:rsidRPr="00DF2357" w:rsidTr="00DF2357">
        <w:trPr>
          <w:jc w:val="right"/>
        </w:trPr>
        <w:tc>
          <w:tcPr>
            <w:tcW w:w="118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A</w:t>
            </w:r>
          </w:p>
        </w:tc>
        <w:tc>
          <w:tcPr>
            <w:tcW w:w="153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很可能</w:t>
            </w:r>
          </w:p>
        </w:tc>
        <w:tc>
          <w:tcPr>
            <w:tcW w:w="4961" w:type="dxa"/>
          </w:tcPr>
          <w:p w:rsidR="00335BA7" w:rsidRPr="009C7891" w:rsidRDefault="00335BA7" w:rsidP="009C7891">
            <w:pPr>
              <w:widowControl/>
              <w:jc w:val="left"/>
              <w:rPr>
                <w:rFonts w:ascii="仿宋_GB2312" w:eastAsia="仿宋_GB2312"/>
                <w:kern w:val="0"/>
                <w:sz w:val="24"/>
              </w:rPr>
            </w:pPr>
            <w:r w:rsidRPr="009C7891">
              <w:rPr>
                <w:rFonts w:ascii="仿宋_GB2312" w:eastAsia="仿宋_GB2312" w:hint="eastAsia"/>
                <w:kern w:val="0"/>
                <w:sz w:val="24"/>
              </w:rPr>
              <w:t>在一年内会发生若干次</w:t>
            </w:r>
            <w:ins w:id="44" w:author="TUXH" w:date="2015-08-23T11:03:00Z">
              <w:r w:rsidR="00A06255">
                <w:rPr>
                  <w:rFonts w:ascii="仿宋_GB2312" w:eastAsia="仿宋_GB2312" w:hint="eastAsia"/>
                  <w:kern w:val="0"/>
                  <w:sz w:val="24"/>
                </w:rPr>
                <w:t>（二次及以上）</w:t>
              </w:r>
            </w:ins>
          </w:p>
        </w:tc>
        <w:tc>
          <w:tcPr>
            <w:tcW w:w="936"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10</w:t>
            </w:r>
          </w:p>
        </w:tc>
      </w:tr>
      <w:tr w:rsidR="00335BA7" w:rsidRPr="00DF2357" w:rsidTr="00DF2357">
        <w:trPr>
          <w:jc w:val="right"/>
        </w:trPr>
        <w:tc>
          <w:tcPr>
            <w:tcW w:w="118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B</w:t>
            </w:r>
          </w:p>
        </w:tc>
        <w:tc>
          <w:tcPr>
            <w:tcW w:w="153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可能</w:t>
            </w:r>
          </w:p>
        </w:tc>
        <w:tc>
          <w:tcPr>
            <w:tcW w:w="4961" w:type="dxa"/>
          </w:tcPr>
          <w:p w:rsidR="00335BA7" w:rsidRPr="009C7891" w:rsidRDefault="00335BA7" w:rsidP="009C7891">
            <w:pPr>
              <w:widowControl/>
              <w:jc w:val="left"/>
              <w:rPr>
                <w:rFonts w:ascii="仿宋_GB2312" w:eastAsia="仿宋_GB2312"/>
                <w:kern w:val="0"/>
                <w:sz w:val="24"/>
              </w:rPr>
            </w:pPr>
            <w:r w:rsidRPr="009C7891">
              <w:rPr>
                <w:rFonts w:ascii="仿宋_GB2312" w:eastAsia="仿宋_GB2312" w:hint="eastAsia"/>
                <w:kern w:val="0"/>
                <w:sz w:val="24"/>
              </w:rPr>
              <w:t>在一年内发生过</w:t>
            </w:r>
            <w:ins w:id="45" w:author="TUXH" w:date="2015-08-23T11:03:00Z">
              <w:r w:rsidR="00A06255">
                <w:rPr>
                  <w:rFonts w:ascii="仿宋_GB2312" w:eastAsia="仿宋_GB2312" w:hint="eastAsia"/>
                  <w:kern w:val="0"/>
                  <w:sz w:val="24"/>
                </w:rPr>
                <w:t>（即一次）</w:t>
              </w:r>
            </w:ins>
          </w:p>
        </w:tc>
        <w:tc>
          <w:tcPr>
            <w:tcW w:w="936"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7</w:t>
            </w:r>
          </w:p>
        </w:tc>
      </w:tr>
      <w:tr w:rsidR="00335BA7" w:rsidRPr="00DF2357" w:rsidTr="00DF2357">
        <w:trPr>
          <w:jc w:val="right"/>
        </w:trPr>
        <w:tc>
          <w:tcPr>
            <w:tcW w:w="118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C</w:t>
            </w:r>
          </w:p>
        </w:tc>
        <w:tc>
          <w:tcPr>
            <w:tcW w:w="153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有可能</w:t>
            </w:r>
          </w:p>
        </w:tc>
        <w:tc>
          <w:tcPr>
            <w:tcW w:w="4961" w:type="dxa"/>
          </w:tcPr>
          <w:p w:rsidR="00335BA7" w:rsidRPr="009C7891" w:rsidRDefault="00335BA7" w:rsidP="009C7891">
            <w:pPr>
              <w:widowControl/>
              <w:jc w:val="left"/>
              <w:rPr>
                <w:rFonts w:ascii="仿宋_GB2312" w:eastAsia="仿宋_GB2312"/>
                <w:kern w:val="0"/>
                <w:sz w:val="24"/>
              </w:rPr>
            </w:pPr>
            <w:r w:rsidRPr="009C7891">
              <w:rPr>
                <w:rFonts w:ascii="仿宋_GB2312" w:eastAsia="仿宋_GB2312" w:hint="eastAsia"/>
                <w:kern w:val="0"/>
                <w:sz w:val="24"/>
              </w:rPr>
              <w:t>不易发生</w:t>
            </w:r>
            <w:r w:rsidR="004027F9">
              <w:rPr>
                <w:rFonts w:ascii="仿宋_GB2312" w:eastAsia="仿宋_GB2312" w:hint="eastAsia"/>
                <w:kern w:val="0"/>
                <w:sz w:val="24"/>
              </w:rPr>
              <w:t>，</w:t>
            </w:r>
            <w:r w:rsidRPr="009C7891">
              <w:rPr>
                <w:rFonts w:ascii="仿宋_GB2312" w:eastAsia="仿宋_GB2312" w:hint="eastAsia"/>
                <w:kern w:val="0"/>
                <w:sz w:val="24"/>
              </w:rPr>
              <w:t>一年内有理由可预期发生</w:t>
            </w:r>
          </w:p>
        </w:tc>
        <w:tc>
          <w:tcPr>
            <w:tcW w:w="936"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5</w:t>
            </w:r>
          </w:p>
        </w:tc>
      </w:tr>
      <w:tr w:rsidR="00335BA7" w:rsidRPr="00DF2357" w:rsidTr="00DF2357">
        <w:trPr>
          <w:jc w:val="right"/>
        </w:trPr>
        <w:tc>
          <w:tcPr>
            <w:tcW w:w="118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D</w:t>
            </w:r>
          </w:p>
        </w:tc>
        <w:tc>
          <w:tcPr>
            <w:tcW w:w="153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不太可能</w:t>
            </w:r>
          </w:p>
        </w:tc>
        <w:tc>
          <w:tcPr>
            <w:tcW w:w="4961" w:type="dxa"/>
          </w:tcPr>
          <w:p w:rsidR="00335BA7" w:rsidRPr="009C7891" w:rsidRDefault="00335BA7" w:rsidP="009C7891">
            <w:pPr>
              <w:widowControl/>
              <w:jc w:val="left"/>
              <w:rPr>
                <w:rFonts w:ascii="仿宋_GB2312" w:eastAsia="仿宋_GB2312"/>
                <w:kern w:val="0"/>
                <w:sz w:val="24"/>
              </w:rPr>
            </w:pPr>
            <w:r w:rsidRPr="009C7891">
              <w:rPr>
                <w:rFonts w:ascii="仿宋_GB2312" w:eastAsia="仿宋_GB2312" w:hint="eastAsia"/>
                <w:kern w:val="0"/>
                <w:sz w:val="24"/>
              </w:rPr>
              <w:t>不易发生</w:t>
            </w:r>
            <w:r w:rsidR="004027F9">
              <w:rPr>
                <w:rFonts w:ascii="仿宋_GB2312" w:eastAsia="仿宋_GB2312" w:hint="eastAsia"/>
                <w:kern w:val="0"/>
                <w:sz w:val="24"/>
              </w:rPr>
              <w:t>，</w:t>
            </w:r>
            <w:r w:rsidRPr="009C7891">
              <w:rPr>
                <w:rFonts w:ascii="仿宋_GB2312" w:eastAsia="仿宋_GB2312" w:hint="eastAsia"/>
                <w:kern w:val="0"/>
                <w:sz w:val="24"/>
              </w:rPr>
              <w:t>但在意外的、特殊的情况下也可能发生</w:t>
            </w:r>
          </w:p>
        </w:tc>
        <w:tc>
          <w:tcPr>
            <w:tcW w:w="936"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3</w:t>
            </w:r>
          </w:p>
        </w:tc>
      </w:tr>
      <w:tr w:rsidR="00335BA7" w:rsidRPr="00DF2357" w:rsidTr="00DF2357">
        <w:trPr>
          <w:jc w:val="right"/>
        </w:trPr>
        <w:tc>
          <w:tcPr>
            <w:tcW w:w="118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E</w:t>
            </w:r>
          </w:p>
        </w:tc>
        <w:tc>
          <w:tcPr>
            <w:tcW w:w="1530"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不可能</w:t>
            </w:r>
          </w:p>
        </w:tc>
        <w:tc>
          <w:tcPr>
            <w:tcW w:w="4961" w:type="dxa"/>
          </w:tcPr>
          <w:p w:rsidR="00335BA7" w:rsidRPr="009C7891" w:rsidRDefault="00335BA7" w:rsidP="00A06255">
            <w:pPr>
              <w:widowControl/>
              <w:jc w:val="left"/>
              <w:rPr>
                <w:rFonts w:ascii="仿宋_GB2312" w:eastAsia="仿宋_GB2312"/>
                <w:kern w:val="0"/>
                <w:sz w:val="24"/>
              </w:rPr>
            </w:pPr>
            <w:r w:rsidRPr="009C7891">
              <w:rPr>
                <w:rFonts w:ascii="仿宋_GB2312" w:eastAsia="仿宋_GB2312" w:hint="eastAsia"/>
                <w:kern w:val="0"/>
                <w:sz w:val="24"/>
              </w:rPr>
              <w:t>极不易发生</w:t>
            </w:r>
            <w:del w:id="46" w:author="TUXH" w:date="2015-08-23T11:04:00Z">
              <w:r w:rsidRPr="009C7891" w:rsidDel="00A06255">
                <w:rPr>
                  <w:rFonts w:ascii="仿宋_GB2312" w:eastAsia="仿宋_GB2312" w:hint="eastAsia"/>
                  <w:kern w:val="0"/>
                  <w:sz w:val="24"/>
                </w:rPr>
                <w:delText>．</w:delText>
              </w:r>
            </w:del>
            <w:ins w:id="47" w:author="TUXH" w:date="2015-08-23T11:04:00Z">
              <w:r w:rsidR="00A06255">
                <w:rPr>
                  <w:rFonts w:ascii="仿宋_GB2312" w:eastAsia="仿宋_GB2312" w:hint="eastAsia"/>
                  <w:kern w:val="0"/>
                  <w:sz w:val="24"/>
                </w:rPr>
                <w:t>，</w:t>
              </w:r>
            </w:ins>
            <w:r w:rsidRPr="009C7891">
              <w:rPr>
                <w:rFonts w:ascii="仿宋_GB2312" w:eastAsia="仿宋_GB2312" w:hint="eastAsia"/>
                <w:kern w:val="0"/>
                <w:sz w:val="24"/>
              </w:rPr>
              <w:t>以至于可以认为不会发生</w:t>
            </w:r>
          </w:p>
        </w:tc>
        <w:tc>
          <w:tcPr>
            <w:tcW w:w="936" w:type="dxa"/>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1</w:t>
            </w:r>
          </w:p>
        </w:tc>
      </w:tr>
    </w:tbl>
    <w:p w:rsidR="00335BA7" w:rsidRPr="00DF2357" w:rsidRDefault="00335BA7" w:rsidP="00DF2357">
      <w:pPr>
        <w:widowControl/>
        <w:spacing w:line="360" w:lineRule="auto"/>
        <w:ind w:firstLineChars="200" w:firstLine="640"/>
        <w:rPr>
          <w:rFonts w:ascii="仿宋_GB2312" w:eastAsia="仿宋_GB2312" w:hint="eastAsia"/>
          <w:kern w:val="0"/>
          <w:sz w:val="32"/>
          <w:szCs w:val="32"/>
        </w:rPr>
      </w:pPr>
      <w:r w:rsidRPr="00DF2357">
        <w:rPr>
          <w:rFonts w:ascii="仿宋_GB2312" w:eastAsia="仿宋_GB2312" w:hint="eastAsia"/>
          <w:kern w:val="0"/>
          <w:sz w:val="32"/>
          <w:szCs w:val="32"/>
        </w:rPr>
        <w:t>（3）以隐患的严重性等级作为表的列项目</w:t>
      </w:r>
      <w:r w:rsidR="004027F9">
        <w:rPr>
          <w:rFonts w:ascii="仿宋_GB2312" w:eastAsia="仿宋_GB2312" w:hint="eastAsia"/>
          <w:kern w:val="0"/>
          <w:sz w:val="32"/>
          <w:szCs w:val="32"/>
        </w:rPr>
        <w:t>，</w:t>
      </w:r>
      <w:r w:rsidRPr="00DF2357">
        <w:rPr>
          <w:rFonts w:ascii="仿宋_GB2312" w:eastAsia="仿宋_GB2312" w:hint="eastAsia"/>
          <w:kern w:val="0"/>
          <w:sz w:val="32"/>
          <w:szCs w:val="32"/>
        </w:rPr>
        <w:t>以隐患的可能性等级作为表的行项目</w:t>
      </w:r>
      <w:r w:rsidR="004027F9">
        <w:rPr>
          <w:rFonts w:ascii="仿宋_GB2312" w:eastAsia="仿宋_GB2312" w:hint="eastAsia"/>
          <w:kern w:val="0"/>
          <w:sz w:val="32"/>
          <w:szCs w:val="32"/>
        </w:rPr>
        <w:t>，</w:t>
      </w:r>
      <w:r w:rsidRPr="00DF2357">
        <w:rPr>
          <w:rFonts w:ascii="仿宋_GB2312" w:eastAsia="仿宋_GB2312" w:hint="eastAsia"/>
          <w:kern w:val="0"/>
          <w:sz w:val="32"/>
          <w:szCs w:val="32"/>
        </w:rPr>
        <w:t>制成二维表格</w:t>
      </w:r>
      <w:r w:rsidR="004027F9">
        <w:rPr>
          <w:rFonts w:ascii="仿宋_GB2312" w:eastAsia="仿宋_GB2312" w:hint="eastAsia"/>
          <w:kern w:val="0"/>
          <w:sz w:val="32"/>
          <w:szCs w:val="32"/>
        </w:rPr>
        <w:t>，</w:t>
      </w:r>
      <w:r w:rsidRPr="00DF2357">
        <w:rPr>
          <w:rFonts w:ascii="仿宋_GB2312" w:eastAsia="仿宋_GB2312" w:hint="eastAsia"/>
          <w:kern w:val="0"/>
          <w:sz w:val="32"/>
          <w:szCs w:val="32"/>
        </w:rPr>
        <w:t>如表3所示。其中行列的交点上给出的值为</w:t>
      </w:r>
      <w:r w:rsidRPr="002D0483">
        <w:rPr>
          <w:rFonts w:ascii="仿宋_GB2312" w:eastAsia="仿宋_GB2312" w:hint="eastAsia"/>
          <w:color w:val="FF0000"/>
          <w:kern w:val="0"/>
          <w:sz w:val="32"/>
          <w:szCs w:val="32"/>
        </w:rPr>
        <w:t>风险指数</w:t>
      </w:r>
      <w:r w:rsidR="004027F9">
        <w:rPr>
          <w:rFonts w:ascii="仿宋_GB2312" w:eastAsia="仿宋_GB2312" w:hint="eastAsia"/>
          <w:kern w:val="0"/>
          <w:sz w:val="32"/>
          <w:szCs w:val="32"/>
        </w:rPr>
        <w:t>，</w:t>
      </w:r>
      <w:r w:rsidRPr="00DF2357">
        <w:rPr>
          <w:rFonts w:ascii="仿宋_GB2312" w:eastAsia="仿宋_GB2312" w:hint="eastAsia"/>
          <w:kern w:val="0"/>
          <w:sz w:val="32"/>
          <w:szCs w:val="32"/>
        </w:rPr>
        <w:t>又称为隐患风险评价指数。</w:t>
      </w:r>
    </w:p>
    <w:p w:rsidR="00335BA7" w:rsidRPr="00DF2357" w:rsidRDefault="00335BA7" w:rsidP="00DF2357">
      <w:pPr>
        <w:widowControl/>
        <w:spacing w:line="360" w:lineRule="auto"/>
        <w:jc w:val="center"/>
        <w:rPr>
          <w:rFonts w:ascii="仿宋_GB2312" w:eastAsia="仿宋_GB2312"/>
          <w:kern w:val="0"/>
          <w:sz w:val="32"/>
          <w:szCs w:val="32"/>
        </w:rPr>
      </w:pPr>
      <w:r w:rsidRPr="00DF2357">
        <w:rPr>
          <w:rFonts w:ascii="仿宋_GB2312" w:eastAsia="仿宋_GB2312" w:hint="eastAsia"/>
          <w:kern w:val="0"/>
          <w:sz w:val="32"/>
          <w:szCs w:val="32"/>
        </w:rPr>
        <w:t>表3 隐患风险矩阵（概率-影响矩阵）判断</w:t>
      </w:r>
    </w:p>
    <w:tbl>
      <w:tblPr>
        <w:tblW w:w="8528" w:type="dxa"/>
        <w:jc w:val="center"/>
        <w:tblInd w:w="-5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2093"/>
        <w:gridCol w:w="1559"/>
        <w:gridCol w:w="1559"/>
        <w:gridCol w:w="1701"/>
        <w:gridCol w:w="1616"/>
      </w:tblGrid>
      <w:tr w:rsidR="00335BA7" w:rsidRPr="00DF2357" w:rsidTr="002D0483">
        <w:trPr>
          <w:trHeight w:val="680"/>
          <w:jc w:val="center"/>
        </w:trPr>
        <w:tc>
          <w:tcPr>
            <w:tcW w:w="2093" w:type="dxa"/>
            <w:vAlign w:val="center"/>
          </w:tcPr>
          <w:p w:rsidR="00335BA7" w:rsidRPr="009C7891" w:rsidRDefault="00335BA7" w:rsidP="009C7891">
            <w:pPr>
              <w:widowControl/>
              <w:ind w:firstLineChars="200" w:firstLine="480"/>
              <w:jc w:val="center"/>
              <w:rPr>
                <w:rFonts w:ascii="仿宋_GB2312" w:eastAsia="仿宋_GB2312"/>
                <w:kern w:val="0"/>
                <w:sz w:val="24"/>
              </w:rPr>
            </w:pPr>
          </w:p>
        </w:tc>
        <w:tc>
          <w:tcPr>
            <w:tcW w:w="1559"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Ⅰ(灾难的 10)</w:t>
            </w:r>
          </w:p>
        </w:tc>
        <w:tc>
          <w:tcPr>
            <w:tcW w:w="1559"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Ⅱ(严重的 7)</w:t>
            </w:r>
          </w:p>
        </w:tc>
        <w:tc>
          <w:tcPr>
            <w:tcW w:w="1701"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Ⅲ(轻度的 4)</w:t>
            </w:r>
          </w:p>
        </w:tc>
        <w:tc>
          <w:tcPr>
            <w:tcW w:w="1616" w:type="dxa"/>
            <w:vAlign w:val="center"/>
          </w:tcPr>
          <w:p w:rsidR="00335BA7" w:rsidRPr="009C7891" w:rsidRDefault="00335BA7" w:rsidP="009C7891">
            <w:pPr>
              <w:widowControl/>
              <w:jc w:val="center"/>
              <w:rPr>
                <w:rFonts w:ascii="仿宋_GB2312" w:eastAsia="仿宋_GB2312"/>
                <w:kern w:val="0"/>
                <w:sz w:val="24"/>
              </w:rPr>
            </w:pPr>
            <w:r w:rsidRPr="009C7891">
              <w:rPr>
                <w:rFonts w:ascii="仿宋_GB2312" w:eastAsia="仿宋_GB2312" w:hint="eastAsia"/>
                <w:kern w:val="0"/>
                <w:sz w:val="24"/>
              </w:rPr>
              <w:t>Ⅳ(轻微的 1)</w:t>
            </w:r>
          </w:p>
        </w:tc>
      </w:tr>
      <w:tr w:rsidR="00335BA7" w:rsidRPr="00DF2357" w:rsidTr="002D0483">
        <w:trPr>
          <w:jc w:val="center"/>
        </w:trPr>
        <w:tc>
          <w:tcPr>
            <w:tcW w:w="2093" w:type="dxa"/>
            <w:vAlign w:val="center"/>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A(很可能  10)</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100</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70</w:t>
            </w:r>
          </w:p>
        </w:tc>
        <w:tc>
          <w:tcPr>
            <w:tcW w:w="1701"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40</w:t>
            </w:r>
          </w:p>
        </w:tc>
        <w:tc>
          <w:tcPr>
            <w:tcW w:w="1616"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10</w:t>
            </w:r>
          </w:p>
        </w:tc>
      </w:tr>
      <w:tr w:rsidR="00335BA7" w:rsidRPr="00DF2357" w:rsidTr="002D0483">
        <w:trPr>
          <w:jc w:val="center"/>
        </w:trPr>
        <w:tc>
          <w:tcPr>
            <w:tcW w:w="2093" w:type="dxa"/>
            <w:vAlign w:val="center"/>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B(可能的   7)</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70</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49</w:t>
            </w:r>
          </w:p>
        </w:tc>
        <w:tc>
          <w:tcPr>
            <w:tcW w:w="1701"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28</w:t>
            </w:r>
          </w:p>
        </w:tc>
        <w:tc>
          <w:tcPr>
            <w:tcW w:w="1616"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7</w:t>
            </w:r>
          </w:p>
        </w:tc>
      </w:tr>
      <w:tr w:rsidR="00335BA7" w:rsidRPr="00DF2357" w:rsidTr="002D0483">
        <w:trPr>
          <w:jc w:val="center"/>
        </w:trPr>
        <w:tc>
          <w:tcPr>
            <w:tcW w:w="2093" w:type="dxa"/>
            <w:vAlign w:val="center"/>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C(有可能   5)</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50</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35</w:t>
            </w:r>
          </w:p>
        </w:tc>
        <w:tc>
          <w:tcPr>
            <w:tcW w:w="1701"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20</w:t>
            </w:r>
          </w:p>
        </w:tc>
        <w:tc>
          <w:tcPr>
            <w:tcW w:w="1616"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5</w:t>
            </w:r>
          </w:p>
        </w:tc>
      </w:tr>
      <w:tr w:rsidR="00335BA7" w:rsidRPr="00DF2357" w:rsidTr="002D0483">
        <w:trPr>
          <w:jc w:val="center"/>
        </w:trPr>
        <w:tc>
          <w:tcPr>
            <w:tcW w:w="2093" w:type="dxa"/>
            <w:vAlign w:val="center"/>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D(不太可能 3)</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30</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21</w:t>
            </w:r>
          </w:p>
        </w:tc>
        <w:tc>
          <w:tcPr>
            <w:tcW w:w="1701"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12</w:t>
            </w:r>
          </w:p>
        </w:tc>
        <w:tc>
          <w:tcPr>
            <w:tcW w:w="1616"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3</w:t>
            </w:r>
          </w:p>
        </w:tc>
      </w:tr>
      <w:tr w:rsidR="00335BA7" w:rsidRPr="00DF2357" w:rsidTr="002D0483">
        <w:trPr>
          <w:jc w:val="center"/>
        </w:trPr>
        <w:tc>
          <w:tcPr>
            <w:tcW w:w="2093" w:type="dxa"/>
            <w:vAlign w:val="center"/>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E(不可能   1)</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10</w:t>
            </w:r>
          </w:p>
        </w:tc>
        <w:tc>
          <w:tcPr>
            <w:tcW w:w="1559"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7</w:t>
            </w:r>
          </w:p>
        </w:tc>
        <w:tc>
          <w:tcPr>
            <w:tcW w:w="1701"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4</w:t>
            </w:r>
          </w:p>
        </w:tc>
        <w:tc>
          <w:tcPr>
            <w:tcW w:w="1616" w:type="dxa"/>
            <w:vAlign w:val="center"/>
          </w:tcPr>
          <w:p w:rsidR="00335BA7" w:rsidRPr="009C7891" w:rsidRDefault="00335BA7" w:rsidP="009C7891">
            <w:pPr>
              <w:widowControl/>
              <w:spacing w:line="360" w:lineRule="auto"/>
              <w:ind w:firstLineChars="200" w:firstLine="480"/>
              <w:rPr>
                <w:rFonts w:ascii="仿宋_GB2312" w:eastAsia="仿宋_GB2312"/>
                <w:kern w:val="0"/>
                <w:sz w:val="24"/>
              </w:rPr>
            </w:pPr>
            <w:r w:rsidRPr="009C7891">
              <w:rPr>
                <w:rFonts w:ascii="仿宋_GB2312" w:eastAsia="仿宋_GB2312" w:hint="eastAsia"/>
                <w:kern w:val="0"/>
                <w:sz w:val="24"/>
              </w:rPr>
              <w:t>1</w:t>
            </w:r>
          </w:p>
        </w:tc>
      </w:tr>
    </w:tbl>
    <w:p w:rsidR="00335BA7" w:rsidRPr="002D0483" w:rsidRDefault="00335BA7" w:rsidP="00DF2357">
      <w:pPr>
        <w:widowControl/>
        <w:spacing w:line="360" w:lineRule="auto"/>
        <w:ind w:firstLineChars="200" w:firstLine="640"/>
        <w:rPr>
          <w:rFonts w:ascii="仿宋_GB2312" w:eastAsia="仿宋_GB2312"/>
          <w:color w:val="FF0000"/>
          <w:kern w:val="0"/>
          <w:sz w:val="32"/>
          <w:szCs w:val="32"/>
        </w:rPr>
      </w:pPr>
      <w:r w:rsidRPr="002D0483">
        <w:rPr>
          <w:rFonts w:ascii="仿宋_GB2312" w:eastAsia="仿宋_GB2312" w:hint="eastAsia"/>
          <w:color w:val="FF0000"/>
          <w:kern w:val="0"/>
          <w:sz w:val="32"/>
          <w:szCs w:val="32"/>
        </w:rPr>
        <w:t>隐患风险评价指数=事故发生概率×事故后果严重程度</w:t>
      </w:r>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隐患风险评价指数是综合隐患的可能性和严重性确定的</w:t>
      </w:r>
      <w:r w:rsidR="004027F9">
        <w:rPr>
          <w:rFonts w:ascii="仿宋_GB2312" w:eastAsia="仿宋_GB2312" w:hint="eastAsia"/>
          <w:kern w:val="0"/>
          <w:sz w:val="32"/>
          <w:szCs w:val="32"/>
        </w:rPr>
        <w:t>，</w:t>
      </w:r>
      <w:r w:rsidRPr="00DF2357">
        <w:rPr>
          <w:rFonts w:ascii="仿宋_GB2312" w:eastAsia="仿宋_GB2312" w:hint="eastAsia"/>
          <w:kern w:val="0"/>
          <w:sz w:val="32"/>
          <w:szCs w:val="32"/>
        </w:rPr>
        <w:t>通常将最高</w:t>
      </w:r>
      <w:r w:rsidR="00FC70E5">
        <w:rPr>
          <w:rFonts w:ascii="仿宋_GB2312" w:eastAsia="仿宋_GB2312" w:hint="eastAsia"/>
          <w:kern w:val="0"/>
          <w:sz w:val="32"/>
          <w:szCs w:val="32"/>
        </w:rPr>
        <w:t>风险</w:t>
      </w:r>
      <w:r w:rsidRPr="00DF2357">
        <w:rPr>
          <w:rFonts w:ascii="仿宋_GB2312" w:eastAsia="仿宋_GB2312" w:hint="eastAsia"/>
          <w:kern w:val="0"/>
          <w:sz w:val="32"/>
          <w:szCs w:val="32"/>
        </w:rPr>
        <w:t>指数定为100</w:t>
      </w:r>
      <w:r w:rsidR="004027F9">
        <w:rPr>
          <w:rFonts w:ascii="仿宋_GB2312" w:eastAsia="仿宋_GB2312" w:hint="eastAsia"/>
          <w:kern w:val="0"/>
          <w:sz w:val="32"/>
          <w:szCs w:val="32"/>
        </w:rPr>
        <w:t>，</w:t>
      </w:r>
      <w:r w:rsidRPr="00DF2357">
        <w:rPr>
          <w:rFonts w:ascii="仿宋_GB2312" w:eastAsia="仿宋_GB2312" w:hint="eastAsia"/>
          <w:kern w:val="0"/>
          <w:sz w:val="32"/>
          <w:szCs w:val="32"/>
        </w:rPr>
        <w:t>对应隐患造成事故的发生并有灾难性的后果；最低的</w:t>
      </w:r>
      <w:r w:rsidR="00FC70E5">
        <w:rPr>
          <w:rFonts w:ascii="仿宋_GB2312" w:eastAsia="仿宋_GB2312" w:hint="eastAsia"/>
          <w:kern w:val="0"/>
          <w:sz w:val="32"/>
          <w:szCs w:val="32"/>
        </w:rPr>
        <w:t>风险</w:t>
      </w:r>
      <w:r w:rsidRPr="00DF2357">
        <w:rPr>
          <w:rFonts w:ascii="仿宋_GB2312" w:eastAsia="仿宋_GB2312" w:hint="eastAsia"/>
          <w:kern w:val="0"/>
          <w:sz w:val="32"/>
          <w:szCs w:val="32"/>
        </w:rPr>
        <w:t>指数定为1</w:t>
      </w:r>
      <w:r w:rsidR="004027F9">
        <w:rPr>
          <w:rFonts w:ascii="仿宋_GB2312" w:eastAsia="仿宋_GB2312" w:hint="eastAsia"/>
          <w:kern w:val="0"/>
          <w:sz w:val="32"/>
          <w:szCs w:val="32"/>
        </w:rPr>
        <w:t>，</w:t>
      </w:r>
      <w:r w:rsidRPr="00DF2357">
        <w:rPr>
          <w:rFonts w:ascii="仿宋_GB2312" w:eastAsia="仿宋_GB2312" w:hint="eastAsia"/>
          <w:kern w:val="0"/>
          <w:sz w:val="32"/>
          <w:szCs w:val="32"/>
        </w:rPr>
        <w:t>对应隐患可能造成的事故是极不易发生</w:t>
      </w:r>
      <w:r w:rsidR="004027F9">
        <w:rPr>
          <w:rFonts w:ascii="仿宋_GB2312" w:eastAsia="仿宋_GB2312" w:hint="eastAsia"/>
          <w:kern w:val="0"/>
          <w:sz w:val="32"/>
          <w:szCs w:val="32"/>
        </w:rPr>
        <w:t>，</w:t>
      </w:r>
      <w:r w:rsidRPr="00DF2357">
        <w:rPr>
          <w:rFonts w:ascii="仿宋_GB2312" w:eastAsia="仿宋_GB2312" w:hint="eastAsia"/>
          <w:kern w:val="0"/>
          <w:sz w:val="32"/>
          <w:szCs w:val="32"/>
        </w:rPr>
        <w:t>并且后果是轻微的事件。</w:t>
      </w:r>
    </w:p>
    <w:p w:rsidR="00335BA7" w:rsidRPr="00DF2357" w:rsidRDefault="00335BA7" w:rsidP="00DF2357">
      <w:pPr>
        <w:widowControl/>
        <w:spacing w:line="360" w:lineRule="auto"/>
        <w:ind w:firstLineChars="200" w:firstLine="640"/>
        <w:rPr>
          <w:rFonts w:ascii="仿宋_GB2312" w:eastAsia="仿宋_GB2312" w:hint="eastAsia"/>
          <w:kern w:val="0"/>
          <w:sz w:val="32"/>
          <w:szCs w:val="32"/>
        </w:rPr>
      </w:pPr>
      <w:r w:rsidRPr="00DF2357">
        <w:rPr>
          <w:rFonts w:ascii="仿宋_GB2312" w:eastAsia="仿宋_GB2312" w:hint="eastAsia"/>
          <w:kern w:val="0"/>
          <w:sz w:val="32"/>
          <w:szCs w:val="32"/>
        </w:rPr>
        <w:t>（4）根据表3的评价结果</w:t>
      </w:r>
      <w:r w:rsidR="004027F9">
        <w:rPr>
          <w:rFonts w:ascii="仿宋_GB2312" w:eastAsia="仿宋_GB2312" w:hint="eastAsia"/>
          <w:kern w:val="0"/>
          <w:sz w:val="32"/>
          <w:szCs w:val="32"/>
        </w:rPr>
        <w:t>，</w:t>
      </w:r>
      <w:r w:rsidRPr="00DF2357">
        <w:rPr>
          <w:rFonts w:ascii="仿宋_GB2312" w:eastAsia="仿宋_GB2312" w:hint="eastAsia"/>
          <w:kern w:val="0"/>
          <w:sz w:val="32"/>
          <w:szCs w:val="32"/>
        </w:rPr>
        <w:t>结合建筑项目施工特点将事故隐患风险分为三级即：一般事故隐患、较大事故隐患和重大事故隐患。分级标准如表4所示。</w:t>
      </w:r>
    </w:p>
    <w:p w:rsidR="00335BA7" w:rsidRPr="00DF2357" w:rsidRDefault="00335BA7" w:rsidP="00DF2357">
      <w:pPr>
        <w:widowControl/>
        <w:spacing w:line="360" w:lineRule="auto"/>
        <w:ind w:firstLineChars="800" w:firstLine="2560"/>
        <w:rPr>
          <w:rFonts w:ascii="仿宋_GB2312" w:eastAsia="仿宋_GB2312"/>
          <w:kern w:val="0"/>
          <w:sz w:val="32"/>
          <w:szCs w:val="32"/>
        </w:rPr>
      </w:pPr>
      <w:r w:rsidRPr="00DF2357">
        <w:rPr>
          <w:rFonts w:ascii="仿宋_GB2312" w:eastAsia="仿宋_GB2312" w:hint="eastAsia"/>
          <w:kern w:val="0"/>
          <w:sz w:val="32"/>
          <w:szCs w:val="32"/>
        </w:rPr>
        <w:t>表4 隐患分级标准</w:t>
      </w:r>
    </w:p>
    <w:tbl>
      <w:tblPr>
        <w:tblW w:w="5388" w:type="dxa"/>
        <w:tblInd w:w="152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tblPr>
      <w:tblGrid>
        <w:gridCol w:w="2977"/>
        <w:gridCol w:w="2411"/>
      </w:tblGrid>
      <w:tr w:rsidR="00335BA7" w:rsidRPr="00DF2357" w:rsidTr="00DF2357">
        <w:tc>
          <w:tcPr>
            <w:tcW w:w="2977"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隐患风险级别</w:t>
            </w:r>
          </w:p>
        </w:tc>
        <w:tc>
          <w:tcPr>
            <w:tcW w:w="2411"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风险指数</w:t>
            </w:r>
          </w:p>
        </w:tc>
      </w:tr>
      <w:tr w:rsidR="00335BA7" w:rsidRPr="00DF2357" w:rsidTr="00DF2357">
        <w:tc>
          <w:tcPr>
            <w:tcW w:w="2977"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一般事故隐患</w:t>
            </w:r>
          </w:p>
        </w:tc>
        <w:tc>
          <w:tcPr>
            <w:tcW w:w="2411"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1～70</w:t>
            </w:r>
          </w:p>
        </w:tc>
      </w:tr>
      <w:tr w:rsidR="00335BA7" w:rsidRPr="00DF2357" w:rsidTr="00DF2357">
        <w:tc>
          <w:tcPr>
            <w:tcW w:w="2977"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较大事故隐患</w:t>
            </w:r>
          </w:p>
        </w:tc>
        <w:tc>
          <w:tcPr>
            <w:tcW w:w="2411"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70</w:t>
            </w:r>
          </w:p>
        </w:tc>
      </w:tr>
      <w:tr w:rsidR="00335BA7" w:rsidRPr="00DF2357" w:rsidTr="00DF2357">
        <w:tc>
          <w:tcPr>
            <w:tcW w:w="2977"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重大事故隐患</w:t>
            </w:r>
          </w:p>
        </w:tc>
        <w:tc>
          <w:tcPr>
            <w:tcW w:w="2411" w:type="dxa"/>
          </w:tcPr>
          <w:p w:rsidR="00335BA7" w:rsidRPr="009C7891" w:rsidRDefault="00335BA7" w:rsidP="00DF2357">
            <w:pPr>
              <w:widowControl/>
              <w:spacing w:line="360" w:lineRule="auto"/>
              <w:jc w:val="center"/>
              <w:rPr>
                <w:rFonts w:ascii="仿宋_GB2312" w:eastAsia="仿宋_GB2312"/>
                <w:kern w:val="0"/>
                <w:sz w:val="24"/>
              </w:rPr>
            </w:pPr>
            <w:r w:rsidRPr="009C7891">
              <w:rPr>
                <w:rFonts w:ascii="仿宋_GB2312" w:eastAsia="仿宋_GB2312" w:hint="eastAsia"/>
                <w:kern w:val="0"/>
                <w:sz w:val="24"/>
              </w:rPr>
              <w:t>100</w:t>
            </w:r>
          </w:p>
        </w:tc>
      </w:tr>
    </w:tbl>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一般事故隐患</w:t>
      </w:r>
      <w:r w:rsidR="004027F9">
        <w:rPr>
          <w:rFonts w:ascii="仿宋_GB2312" w:eastAsia="仿宋_GB2312" w:hint="eastAsia"/>
          <w:kern w:val="0"/>
          <w:sz w:val="32"/>
          <w:szCs w:val="32"/>
        </w:rPr>
        <w:t>，</w:t>
      </w:r>
      <w:r w:rsidRPr="00DF2357">
        <w:rPr>
          <w:rFonts w:ascii="仿宋_GB2312" w:eastAsia="仿宋_GB2312" w:hint="eastAsia"/>
          <w:kern w:val="0"/>
          <w:sz w:val="32"/>
          <w:szCs w:val="32"/>
        </w:rPr>
        <w:t>是指危害和整改难度较小</w:t>
      </w:r>
      <w:r w:rsidR="004027F9">
        <w:rPr>
          <w:rFonts w:ascii="仿宋_GB2312" w:eastAsia="仿宋_GB2312" w:hint="eastAsia"/>
          <w:kern w:val="0"/>
          <w:sz w:val="32"/>
          <w:szCs w:val="32"/>
        </w:rPr>
        <w:t>，</w:t>
      </w:r>
      <w:r w:rsidRPr="00DF2357">
        <w:rPr>
          <w:rFonts w:ascii="仿宋_GB2312" w:eastAsia="仿宋_GB2312" w:hint="eastAsia"/>
          <w:kern w:val="0"/>
          <w:sz w:val="32"/>
          <w:szCs w:val="32"/>
        </w:rPr>
        <w:t>发现后能够立即整改排除的隐患。</w:t>
      </w:r>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lastRenderedPageBreak/>
        <w:t>较大事故隐患</w:t>
      </w:r>
      <w:r w:rsidR="004027F9">
        <w:rPr>
          <w:rFonts w:ascii="仿宋_GB2312" w:eastAsia="仿宋_GB2312" w:hint="eastAsia"/>
          <w:kern w:val="0"/>
          <w:sz w:val="32"/>
          <w:szCs w:val="32"/>
        </w:rPr>
        <w:t>，</w:t>
      </w:r>
      <w:r w:rsidRPr="00DF2357">
        <w:rPr>
          <w:rFonts w:ascii="仿宋_GB2312" w:eastAsia="仿宋_GB2312" w:hint="eastAsia"/>
          <w:kern w:val="0"/>
          <w:sz w:val="32"/>
          <w:szCs w:val="32"/>
        </w:rPr>
        <w:t>是指危害和整改有一定的难度</w:t>
      </w:r>
      <w:r w:rsidR="004027F9">
        <w:rPr>
          <w:rFonts w:ascii="仿宋_GB2312" w:eastAsia="仿宋_GB2312" w:hint="eastAsia"/>
          <w:kern w:val="0"/>
          <w:sz w:val="32"/>
          <w:szCs w:val="32"/>
        </w:rPr>
        <w:t>，</w:t>
      </w:r>
      <w:r w:rsidRPr="00DF2357">
        <w:rPr>
          <w:rFonts w:ascii="仿宋_GB2312" w:eastAsia="仿宋_GB2312" w:hint="eastAsia"/>
          <w:kern w:val="0"/>
          <w:sz w:val="32"/>
          <w:szCs w:val="32"/>
        </w:rPr>
        <w:t>一些隐患难以做到立即整改</w:t>
      </w:r>
      <w:r w:rsidR="004027F9">
        <w:rPr>
          <w:rFonts w:ascii="仿宋_GB2312" w:eastAsia="仿宋_GB2312" w:hint="eastAsia"/>
          <w:kern w:val="0"/>
          <w:sz w:val="32"/>
          <w:szCs w:val="32"/>
        </w:rPr>
        <w:t>，</w:t>
      </w:r>
      <w:r w:rsidRPr="00DF2357">
        <w:rPr>
          <w:rFonts w:ascii="仿宋_GB2312" w:eastAsia="仿宋_GB2312" w:hint="eastAsia"/>
          <w:kern w:val="0"/>
          <w:sz w:val="32"/>
          <w:szCs w:val="32"/>
        </w:rPr>
        <w:t>但应限期整改的隐患。</w:t>
      </w:r>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重大事故隐患</w:t>
      </w:r>
      <w:r w:rsidR="004027F9">
        <w:rPr>
          <w:rFonts w:ascii="仿宋_GB2312" w:eastAsia="仿宋_GB2312" w:hint="eastAsia"/>
          <w:kern w:val="0"/>
          <w:sz w:val="32"/>
          <w:szCs w:val="32"/>
        </w:rPr>
        <w:t>，</w:t>
      </w:r>
      <w:r w:rsidRPr="00DF2357">
        <w:rPr>
          <w:rFonts w:ascii="仿宋_GB2312" w:eastAsia="仿宋_GB2312" w:hint="eastAsia"/>
          <w:kern w:val="0"/>
          <w:sz w:val="32"/>
          <w:szCs w:val="32"/>
        </w:rPr>
        <w:t>是指危害和整改难度较大</w:t>
      </w:r>
      <w:r w:rsidR="004027F9">
        <w:rPr>
          <w:rFonts w:ascii="仿宋_GB2312" w:eastAsia="仿宋_GB2312" w:hint="eastAsia"/>
          <w:kern w:val="0"/>
          <w:sz w:val="32"/>
          <w:szCs w:val="32"/>
        </w:rPr>
        <w:t>，</w:t>
      </w:r>
      <w:r w:rsidRPr="00DF2357">
        <w:rPr>
          <w:rFonts w:ascii="仿宋_GB2312" w:eastAsia="仿宋_GB2312" w:hint="eastAsia"/>
          <w:kern w:val="0"/>
          <w:sz w:val="32"/>
          <w:szCs w:val="32"/>
        </w:rPr>
        <w:t>应当全部或者局部停产停业</w:t>
      </w:r>
      <w:r w:rsidR="004027F9">
        <w:rPr>
          <w:rFonts w:ascii="仿宋_GB2312" w:eastAsia="仿宋_GB2312" w:hint="eastAsia"/>
          <w:kern w:val="0"/>
          <w:sz w:val="32"/>
          <w:szCs w:val="32"/>
        </w:rPr>
        <w:t>，</w:t>
      </w:r>
      <w:r w:rsidRPr="00DF2357">
        <w:rPr>
          <w:rFonts w:ascii="仿宋_GB2312" w:eastAsia="仿宋_GB2312" w:hint="eastAsia"/>
          <w:kern w:val="0"/>
          <w:sz w:val="32"/>
          <w:szCs w:val="32"/>
        </w:rPr>
        <w:t>并经过一定时间整改治理方能排除的隐患</w:t>
      </w:r>
      <w:r w:rsidR="004027F9">
        <w:rPr>
          <w:rFonts w:ascii="仿宋_GB2312" w:eastAsia="仿宋_GB2312" w:hint="eastAsia"/>
          <w:kern w:val="0"/>
          <w:sz w:val="32"/>
          <w:szCs w:val="32"/>
        </w:rPr>
        <w:t>，</w:t>
      </w:r>
      <w:r w:rsidRPr="00DF2357">
        <w:rPr>
          <w:rFonts w:ascii="仿宋_GB2312" w:eastAsia="仿宋_GB2312" w:hint="eastAsia"/>
          <w:kern w:val="0"/>
          <w:sz w:val="32"/>
          <w:szCs w:val="32"/>
        </w:rPr>
        <w:t>或者因外部因素影响致使生产经营单位自身难以排除的隐患。</w:t>
      </w:r>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一般事故隐患和重大事故隐患的分级定义与国家标准一致。在建筑施工过程中有一些隐患对工程的影响确实较大</w:t>
      </w:r>
      <w:r w:rsidR="004027F9">
        <w:rPr>
          <w:rFonts w:ascii="仿宋_GB2312" w:eastAsia="仿宋_GB2312" w:hint="eastAsia"/>
          <w:kern w:val="0"/>
          <w:sz w:val="32"/>
          <w:szCs w:val="32"/>
        </w:rPr>
        <w:t>，</w:t>
      </w:r>
      <w:r w:rsidRPr="00DF2357">
        <w:rPr>
          <w:rFonts w:ascii="仿宋_GB2312" w:eastAsia="仿宋_GB2312" w:hint="eastAsia"/>
          <w:kern w:val="0"/>
          <w:sz w:val="32"/>
          <w:szCs w:val="32"/>
        </w:rPr>
        <w:t>但还没有达到全部或者局部停工生产</w:t>
      </w:r>
      <w:r w:rsidR="00FC70E5">
        <w:rPr>
          <w:rFonts w:ascii="仿宋_GB2312" w:eastAsia="仿宋_GB2312" w:hint="eastAsia"/>
          <w:kern w:val="0"/>
          <w:sz w:val="32"/>
          <w:szCs w:val="32"/>
        </w:rPr>
        <w:t>的</w:t>
      </w:r>
      <w:r w:rsidRPr="00DF2357">
        <w:rPr>
          <w:rFonts w:ascii="仿宋_GB2312" w:eastAsia="仿宋_GB2312" w:hint="eastAsia"/>
          <w:kern w:val="0"/>
          <w:sz w:val="32"/>
          <w:szCs w:val="32"/>
        </w:rPr>
        <w:t>程度</w:t>
      </w:r>
      <w:r w:rsidR="004027F9">
        <w:rPr>
          <w:rFonts w:ascii="仿宋_GB2312" w:eastAsia="仿宋_GB2312" w:hint="eastAsia"/>
          <w:kern w:val="0"/>
          <w:sz w:val="32"/>
          <w:szCs w:val="32"/>
        </w:rPr>
        <w:t>，</w:t>
      </w:r>
      <w:r w:rsidRPr="00DF2357">
        <w:rPr>
          <w:rFonts w:ascii="仿宋_GB2312" w:eastAsia="仿宋_GB2312" w:hint="eastAsia"/>
          <w:kern w:val="0"/>
          <w:sz w:val="32"/>
          <w:szCs w:val="32"/>
        </w:rPr>
        <w:t>因此对此类隐患引入了较大事故隐患分级定义的概念</w:t>
      </w:r>
      <w:r w:rsidR="004027F9">
        <w:rPr>
          <w:rFonts w:ascii="仿宋_GB2312" w:eastAsia="仿宋_GB2312" w:hint="eastAsia"/>
          <w:kern w:val="0"/>
          <w:sz w:val="32"/>
          <w:szCs w:val="32"/>
        </w:rPr>
        <w:t>，</w:t>
      </w:r>
      <w:r w:rsidRPr="00DF2357">
        <w:rPr>
          <w:rFonts w:ascii="仿宋_GB2312" w:eastAsia="仿宋_GB2312" w:hint="eastAsia"/>
          <w:kern w:val="0"/>
          <w:sz w:val="32"/>
          <w:szCs w:val="32"/>
        </w:rPr>
        <w:t>以便实际操作。</w:t>
      </w:r>
    </w:p>
    <w:p w:rsidR="00335BA7" w:rsidRPr="009C7891" w:rsidRDefault="00335BA7" w:rsidP="009C7891">
      <w:pPr>
        <w:widowControl/>
        <w:spacing w:line="360" w:lineRule="auto"/>
        <w:ind w:firstLineChars="200" w:firstLine="640"/>
        <w:rPr>
          <w:rFonts w:ascii="仿宋_GB2312" w:eastAsia="仿宋_GB2312"/>
          <w:kern w:val="0"/>
          <w:sz w:val="32"/>
          <w:szCs w:val="32"/>
        </w:rPr>
      </w:pPr>
      <w:r w:rsidRPr="009C7891">
        <w:rPr>
          <w:rFonts w:ascii="仿宋_GB2312" w:eastAsia="仿宋_GB2312" w:hint="eastAsia"/>
          <w:kern w:val="0"/>
          <w:sz w:val="32"/>
          <w:szCs w:val="32"/>
        </w:rPr>
        <w:t>2、分级管理</w:t>
      </w:r>
    </w:p>
    <w:p w:rsidR="00AC1D96" w:rsidRDefault="00335BA7" w:rsidP="00DF2357">
      <w:pPr>
        <w:widowControl/>
        <w:spacing w:line="360" w:lineRule="auto"/>
        <w:ind w:firstLineChars="200" w:firstLine="640"/>
        <w:rPr>
          <w:rFonts w:ascii="仿宋_GB2312" w:eastAsia="仿宋_GB2312" w:hint="eastAsia"/>
          <w:kern w:val="0"/>
          <w:sz w:val="32"/>
          <w:szCs w:val="32"/>
        </w:rPr>
      </w:pPr>
      <w:r w:rsidRPr="00DF2357">
        <w:rPr>
          <w:rFonts w:ascii="仿宋_GB2312" w:eastAsia="仿宋_GB2312" w:hint="eastAsia"/>
          <w:kern w:val="0"/>
          <w:sz w:val="32"/>
          <w:szCs w:val="32"/>
        </w:rPr>
        <w:t>根据分级结果</w:t>
      </w:r>
      <w:r w:rsidR="004027F9">
        <w:rPr>
          <w:rFonts w:ascii="仿宋_GB2312" w:eastAsia="仿宋_GB2312" w:hint="eastAsia"/>
          <w:kern w:val="0"/>
          <w:sz w:val="32"/>
          <w:szCs w:val="32"/>
        </w:rPr>
        <w:t>，</w:t>
      </w:r>
      <w:r w:rsidR="00AC1D96">
        <w:rPr>
          <w:rFonts w:ascii="仿宋_GB2312" w:eastAsia="仿宋_GB2312" w:hint="eastAsia"/>
          <w:kern w:val="0"/>
          <w:sz w:val="32"/>
          <w:szCs w:val="32"/>
        </w:rPr>
        <w:t>建立全公司安全生产隐患“按类分级、依级监管”</w:t>
      </w:r>
      <w:r w:rsidR="00AC1D96" w:rsidRPr="00DF2357">
        <w:rPr>
          <w:rFonts w:ascii="仿宋_GB2312" w:eastAsia="仿宋_GB2312" w:hint="eastAsia"/>
          <w:kern w:val="0"/>
          <w:sz w:val="32"/>
          <w:szCs w:val="32"/>
        </w:rPr>
        <w:t>模式</w:t>
      </w:r>
      <w:r w:rsidR="004027F9">
        <w:rPr>
          <w:rFonts w:ascii="仿宋_GB2312" w:eastAsia="仿宋_GB2312" w:hint="eastAsia"/>
          <w:kern w:val="0"/>
          <w:sz w:val="32"/>
          <w:szCs w:val="32"/>
        </w:rPr>
        <w:t>，</w:t>
      </w:r>
      <w:r w:rsidRPr="00DF2357">
        <w:rPr>
          <w:rFonts w:ascii="仿宋_GB2312" w:eastAsia="仿宋_GB2312" w:hint="eastAsia"/>
          <w:kern w:val="0"/>
          <w:sz w:val="32"/>
          <w:szCs w:val="32"/>
        </w:rPr>
        <w:t>确定各级监管的责任。</w:t>
      </w:r>
    </w:p>
    <w:p w:rsidR="00AC1D96" w:rsidRDefault="00335BA7" w:rsidP="00DF2357">
      <w:pPr>
        <w:widowControl/>
        <w:spacing w:line="360" w:lineRule="auto"/>
        <w:ind w:firstLineChars="200" w:firstLine="640"/>
        <w:rPr>
          <w:rFonts w:ascii="仿宋_GB2312" w:eastAsia="仿宋_GB2312" w:hint="eastAsia"/>
          <w:kern w:val="0"/>
          <w:sz w:val="32"/>
          <w:szCs w:val="32"/>
        </w:rPr>
      </w:pPr>
      <w:r w:rsidRPr="00DF2357">
        <w:rPr>
          <w:rFonts w:ascii="仿宋_GB2312" w:eastAsia="仿宋_GB2312" w:hint="eastAsia"/>
          <w:kern w:val="0"/>
          <w:sz w:val="32"/>
          <w:szCs w:val="32"/>
        </w:rPr>
        <w:t>一般事故隐患由作业队（厂）实施重点监管</w:t>
      </w:r>
      <w:r w:rsidR="00AC1D96">
        <w:rPr>
          <w:rFonts w:ascii="仿宋_GB2312" w:eastAsia="仿宋_GB2312" w:hint="eastAsia"/>
          <w:kern w:val="0"/>
          <w:sz w:val="32"/>
          <w:szCs w:val="32"/>
        </w:rPr>
        <w:t>；</w:t>
      </w:r>
    </w:p>
    <w:p w:rsidR="00AC1D96" w:rsidRDefault="00335BA7" w:rsidP="00DF2357">
      <w:pPr>
        <w:widowControl/>
        <w:spacing w:line="360" w:lineRule="auto"/>
        <w:ind w:firstLineChars="200" w:firstLine="640"/>
        <w:rPr>
          <w:rFonts w:ascii="仿宋_GB2312" w:eastAsia="仿宋_GB2312" w:hint="eastAsia"/>
          <w:kern w:val="0"/>
          <w:sz w:val="32"/>
          <w:szCs w:val="32"/>
        </w:rPr>
      </w:pPr>
      <w:r w:rsidRPr="00DF2357">
        <w:rPr>
          <w:rFonts w:ascii="仿宋_GB2312" w:eastAsia="仿宋_GB2312" w:hint="eastAsia"/>
          <w:kern w:val="0"/>
          <w:sz w:val="32"/>
          <w:szCs w:val="32"/>
        </w:rPr>
        <w:t>较大事故隐患由项目部实施重点监管</w:t>
      </w:r>
      <w:r w:rsidR="00AC1D96">
        <w:rPr>
          <w:rFonts w:ascii="仿宋_GB2312" w:eastAsia="仿宋_GB2312" w:hint="eastAsia"/>
          <w:kern w:val="0"/>
          <w:sz w:val="32"/>
          <w:szCs w:val="32"/>
        </w:rPr>
        <w:t>；</w:t>
      </w:r>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重大事故隐患由公司安全部监管并报地方安监局备案</w:t>
      </w:r>
      <w:r w:rsidR="00AC1D96">
        <w:rPr>
          <w:rFonts w:ascii="仿宋_GB2312" w:eastAsia="仿宋_GB2312" w:hint="eastAsia"/>
          <w:kern w:val="0"/>
          <w:sz w:val="32"/>
          <w:szCs w:val="32"/>
        </w:rPr>
        <w:t>。</w:t>
      </w:r>
    </w:p>
    <w:p w:rsidR="00335BA7" w:rsidRPr="00DF2357" w:rsidRDefault="009C7891" w:rsidP="00DF2357">
      <w:pPr>
        <w:pStyle w:val="1"/>
        <w:ind w:firstLineChars="200" w:firstLine="640"/>
        <w:rPr>
          <w:rFonts w:ascii="黑体" w:eastAsia="黑体"/>
          <w:b w:val="0"/>
          <w:kern w:val="0"/>
          <w:sz w:val="32"/>
          <w:szCs w:val="32"/>
        </w:rPr>
      </w:pPr>
      <w:bookmarkStart w:id="48" w:name="_Toc357679094"/>
      <w:r>
        <w:rPr>
          <w:rFonts w:ascii="黑体" w:eastAsia="黑体" w:hint="eastAsia"/>
          <w:b w:val="0"/>
          <w:kern w:val="0"/>
          <w:sz w:val="32"/>
          <w:szCs w:val="32"/>
        </w:rPr>
        <w:t>六</w:t>
      </w:r>
      <w:r w:rsidR="00335BA7" w:rsidRPr="00DF2357">
        <w:rPr>
          <w:rFonts w:ascii="黑体" w:eastAsia="黑体" w:hint="eastAsia"/>
          <w:b w:val="0"/>
          <w:kern w:val="0"/>
          <w:sz w:val="32"/>
          <w:szCs w:val="32"/>
        </w:rPr>
        <w:t>、</w:t>
      </w:r>
      <w:r w:rsidR="00F94674">
        <w:rPr>
          <w:rFonts w:ascii="黑体" w:eastAsia="黑体" w:hint="eastAsia"/>
          <w:b w:val="0"/>
          <w:kern w:val="0"/>
          <w:sz w:val="32"/>
          <w:szCs w:val="32"/>
        </w:rPr>
        <w:t>信息</w:t>
      </w:r>
      <w:r w:rsidR="00F94674" w:rsidRPr="00381C49">
        <w:rPr>
          <w:rFonts w:ascii="黑体" w:eastAsia="黑体" w:hint="eastAsia"/>
          <w:b w:val="0"/>
          <w:kern w:val="0"/>
          <w:sz w:val="32"/>
          <w:szCs w:val="32"/>
        </w:rPr>
        <w:t>报告与分析</w:t>
      </w:r>
      <w:bookmarkEnd w:id="48"/>
    </w:p>
    <w:p w:rsidR="00335BA7" w:rsidRPr="00DF2357" w:rsidRDefault="00335BA7" w:rsidP="00DF2357">
      <w:pPr>
        <w:widowControl/>
        <w:spacing w:line="360" w:lineRule="auto"/>
        <w:ind w:firstLineChars="200" w:firstLine="640"/>
        <w:rPr>
          <w:rFonts w:ascii="仿宋_GB2312" w:eastAsia="仿宋_GB2312"/>
          <w:kern w:val="0"/>
          <w:sz w:val="32"/>
          <w:szCs w:val="32"/>
        </w:rPr>
      </w:pPr>
      <w:r w:rsidRPr="00DF2357">
        <w:rPr>
          <w:rFonts w:ascii="仿宋_GB2312" w:eastAsia="仿宋_GB2312" w:hint="eastAsia"/>
          <w:kern w:val="0"/>
          <w:sz w:val="32"/>
          <w:szCs w:val="32"/>
        </w:rPr>
        <w:t>为确保安全生产事故隐患排查治理和信息报送工作</w:t>
      </w:r>
      <w:r w:rsidR="004027F9">
        <w:rPr>
          <w:rFonts w:ascii="仿宋_GB2312" w:eastAsia="仿宋_GB2312" w:hint="eastAsia"/>
          <w:kern w:val="0"/>
          <w:sz w:val="32"/>
          <w:szCs w:val="32"/>
        </w:rPr>
        <w:t>，</w:t>
      </w:r>
      <w:r w:rsidR="008A62EC">
        <w:rPr>
          <w:rFonts w:ascii="仿宋_GB2312" w:eastAsia="仿宋_GB2312" w:hint="eastAsia"/>
          <w:kern w:val="0"/>
          <w:sz w:val="32"/>
          <w:szCs w:val="32"/>
        </w:rPr>
        <w:t>各</w:t>
      </w:r>
      <w:r w:rsidRPr="00DF2357">
        <w:rPr>
          <w:rFonts w:ascii="仿宋_GB2312" w:eastAsia="仿宋_GB2312" w:hint="eastAsia"/>
          <w:kern w:val="0"/>
          <w:sz w:val="32"/>
          <w:szCs w:val="32"/>
        </w:rPr>
        <w:t>单位要按照隐患自查标准组织排查隐患</w:t>
      </w:r>
      <w:r w:rsidR="004027F9">
        <w:rPr>
          <w:rFonts w:ascii="仿宋_GB2312" w:eastAsia="仿宋_GB2312" w:hint="eastAsia"/>
          <w:kern w:val="0"/>
          <w:sz w:val="32"/>
          <w:szCs w:val="32"/>
        </w:rPr>
        <w:t>，</w:t>
      </w:r>
      <w:r w:rsidRPr="00DF2357">
        <w:rPr>
          <w:rFonts w:ascii="仿宋_GB2312" w:eastAsia="仿宋_GB2312" w:hint="eastAsia"/>
          <w:kern w:val="0"/>
          <w:sz w:val="32"/>
          <w:szCs w:val="32"/>
        </w:rPr>
        <w:t>对排查出的安全隐患</w:t>
      </w:r>
      <w:r w:rsidR="004027F9">
        <w:rPr>
          <w:rFonts w:ascii="仿宋_GB2312" w:eastAsia="仿宋_GB2312" w:hint="eastAsia"/>
          <w:kern w:val="0"/>
          <w:sz w:val="32"/>
          <w:szCs w:val="32"/>
        </w:rPr>
        <w:t>，</w:t>
      </w:r>
      <w:r w:rsidRPr="00DF2357">
        <w:rPr>
          <w:rFonts w:ascii="仿宋_GB2312" w:eastAsia="仿宋_GB2312" w:hint="eastAsia"/>
          <w:kern w:val="0"/>
          <w:sz w:val="32"/>
          <w:szCs w:val="32"/>
        </w:rPr>
        <w:t>按照不同等级进行分类登记</w:t>
      </w:r>
      <w:r w:rsidR="004027F9">
        <w:rPr>
          <w:rFonts w:ascii="仿宋_GB2312" w:eastAsia="仿宋_GB2312" w:hint="eastAsia"/>
          <w:kern w:val="0"/>
          <w:sz w:val="32"/>
          <w:szCs w:val="32"/>
        </w:rPr>
        <w:t>，</w:t>
      </w:r>
      <w:r w:rsidRPr="00DF2357">
        <w:rPr>
          <w:rFonts w:ascii="仿宋_GB2312" w:eastAsia="仿宋_GB2312" w:hint="eastAsia"/>
          <w:kern w:val="0"/>
          <w:sz w:val="32"/>
          <w:szCs w:val="32"/>
        </w:rPr>
        <w:t>建立隐患信息档案并按照职责分工及时上报并实施监控与治理。</w:t>
      </w:r>
    </w:p>
    <w:p w:rsidR="00335BA7" w:rsidRPr="00590BD7" w:rsidRDefault="00335BA7" w:rsidP="009C7891">
      <w:pPr>
        <w:widowControl/>
        <w:spacing w:line="360" w:lineRule="auto"/>
        <w:ind w:firstLineChars="200" w:firstLine="640"/>
        <w:rPr>
          <w:rFonts w:ascii="仿宋_GB2312" w:eastAsia="仿宋_GB2312"/>
          <w:color w:val="FF0000"/>
          <w:kern w:val="0"/>
          <w:sz w:val="32"/>
          <w:szCs w:val="32"/>
        </w:rPr>
      </w:pPr>
      <w:r w:rsidRPr="009C7891">
        <w:rPr>
          <w:rFonts w:ascii="仿宋_GB2312" w:eastAsia="仿宋_GB2312" w:hint="eastAsia"/>
          <w:kern w:val="0"/>
          <w:sz w:val="32"/>
          <w:szCs w:val="32"/>
        </w:rPr>
        <w:t>1、</w:t>
      </w:r>
      <w:r w:rsidRPr="00590BD7">
        <w:rPr>
          <w:rFonts w:ascii="仿宋_GB2312" w:eastAsia="仿宋_GB2312" w:hint="eastAsia"/>
          <w:color w:val="FF0000"/>
          <w:kern w:val="0"/>
          <w:sz w:val="32"/>
          <w:szCs w:val="32"/>
        </w:rPr>
        <w:t>隐患排查报告内容</w:t>
      </w:r>
    </w:p>
    <w:p w:rsidR="00335BA7" w:rsidRPr="00590BD7" w:rsidRDefault="00335BA7" w:rsidP="00DF2357">
      <w:pPr>
        <w:widowControl/>
        <w:spacing w:line="360" w:lineRule="auto"/>
        <w:ind w:firstLineChars="200" w:firstLine="640"/>
        <w:rPr>
          <w:rFonts w:ascii="仿宋_GB2312" w:eastAsia="仿宋_GB2312"/>
          <w:color w:val="FF0000"/>
          <w:kern w:val="0"/>
          <w:sz w:val="32"/>
          <w:szCs w:val="32"/>
        </w:rPr>
      </w:pPr>
      <w:r w:rsidRPr="00590BD7">
        <w:rPr>
          <w:rFonts w:ascii="仿宋_GB2312" w:eastAsia="仿宋_GB2312" w:hint="eastAsia"/>
          <w:color w:val="FF0000"/>
          <w:kern w:val="0"/>
          <w:sz w:val="32"/>
          <w:szCs w:val="32"/>
        </w:rPr>
        <w:lastRenderedPageBreak/>
        <w:t>（1）隐患的现状及其产生原因；</w:t>
      </w:r>
    </w:p>
    <w:p w:rsidR="00335BA7" w:rsidRPr="00590BD7" w:rsidRDefault="00335BA7" w:rsidP="00DF2357">
      <w:pPr>
        <w:widowControl/>
        <w:spacing w:line="360" w:lineRule="auto"/>
        <w:ind w:firstLineChars="200" w:firstLine="640"/>
        <w:rPr>
          <w:rFonts w:ascii="仿宋_GB2312" w:eastAsia="仿宋_GB2312"/>
          <w:color w:val="FF0000"/>
          <w:kern w:val="0"/>
          <w:sz w:val="32"/>
          <w:szCs w:val="32"/>
        </w:rPr>
      </w:pPr>
      <w:r w:rsidRPr="00590BD7">
        <w:rPr>
          <w:rFonts w:ascii="仿宋_GB2312" w:eastAsia="仿宋_GB2312" w:hint="eastAsia"/>
          <w:color w:val="FF0000"/>
          <w:kern w:val="0"/>
          <w:sz w:val="32"/>
          <w:szCs w:val="32"/>
        </w:rPr>
        <w:t>（2）隐患的危害程度和整改难易程度分析；</w:t>
      </w:r>
    </w:p>
    <w:p w:rsidR="00335BA7" w:rsidRPr="00590BD7" w:rsidRDefault="00335BA7" w:rsidP="00DF2357">
      <w:pPr>
        <w:widowControl/>
        <w:spacing w:line="360" w:lineRule="auto"/>
        <w:ind w:firstLineChars="200" w:firstLine="640"/>
        <w:rPr>
          <w:rFonts w:ascii="仿宋_GB2312" w:eastAsia="仿宋_GB2312"/>
          <w:color w:val="FF0000"/>
          <w:kern w:val="0"/>
          <w:sz w:val="32"/>
          <w:szCs w:val="32"/>
        </w:rPr>
      </w:pPr>
      <w:r w:rsidRPr="00590BD7">
        <w:rPr>
          <w:rFonts w:ascii="仿宋_GB2312" w:eastAsia="仿宋_GB2312" w:hint="eastAsia"/>
          <w:color w:val="FF0000"/>
          <w:kern w:val="0"/>
          <w:sz w:val="32"/>
          <w:szCs w:val="32"/>
        </w:rPr>
        <w:t>（3）应急处理及应急预案的制订情况；</w:t>
      </w:r>
    </w:p>
    <w:p w:rsidR="00335BA7" w:rsidRPr="00590BD7" w:rsidRDefault="00335BA7" w:rsidP="00DF2357">
      <w:pPr>
        <w:widowControl/>
        <w:spacing w:line="360" w:lineRule="auto"/>
        <w:ind w:firstLineChars="200" w:firstLine="640"/>
        <w:rPr>
          <w:rFonts w:ascii="仿宋_GB2312" w:eastAsia="仿宋_GB2312"/>
          <w:color w:val="FF0000"/>
          <w:kern w:val="0"/>
          <w:sz w:val="32"/>
          <w:szCs w:val="32"/>
        </w:rPr>
      </w:pPr>
      <w:r w:rsidRPr="00590BD7">
        <w:rPr>
          <w:rFonts w:ascii="仿宋_GB2312" w:eastAsia="仿宋_GB2312" w:hint="eastAsia"/>
          <w:color w:val="FF0000"/>
          <w:kern w:val="0"/>
          <w:sz w:val="32"/>
          <w:szCs w:val="32"/>
        </w:rPr>
        <w:t>（4）隐患的治理方案。</w:t>
      </w:r>
    </w:p>
    <w:p w:rsidR="00335BA7" w:rsidRPr="009C7891" w:rsidRDefault="00335BA7" w:rsidP="009C7891">
      <w:pPr>
        <w:widowControl/>
        <w:spacing w:line="360" w:lineRule="auto"/>
        <w:ind w:firstLineChars="200" w:firstLine="640"/>
        <w:rPr>
          <w:rFonts w:ascii="仿宋_GB2312" w:eastAsia="仿宋_GB2312"/>
          <w:kern w:val="0"/>
          <w:sz w:val="32"/>
          <w:szCs w:val="32"/>
        </w:rPr>
      </w:pPr>
      <w:r w:rsidRPr="009C7891">
        <w:rPr>
          <w:rFonts w:ascii="仿宋_GB2312" w:eastAsia="仿宋_GB2312" w:hint="eastAsia"/>
          <w:kern w:val="0"/>
          <w:sz w:val="32"/>
          <w:szCs w:val="32"/>
        </w:rPr>
        <w:t>2、隐患的统计分析</w:t>
      </w:r>
    </w:p>
    <w:p w:rsidR="00335BA7" w:rsidRPr="00DF2357" w:rsidRDefault="00381C49" w:rsidP="00DF2357">
      <w:pPr>
        <w:widowControl/>
        <w:spacing w:line="360" w:lineRule="auto"/>
        <w:ind w:firstLineChars="200" w:firstLine="640"/>
        <w:rPr>
          <w:rFonts w:ascii="仿宋_GB2312" w:eastAsia="仿宋_GB2312"/>
          <w:kern w:val="0"/>
          <w:sz w:val="32"/>
          <w:szCs w:val="32"/>
        </w:rPr>
      </w:pPr>
      <w:r>
        <w:rPr>
          <w:rFonts w:ascii="仿宋_GB2312" w:eastAsia="仿宋_GB2312" w:hint="eastAsia"/>
          <w:kern w:val="0"/>
          <w:sz w:val="32"/>
          <w:szCs w:val="32"/>
        </w:rPr>
        <w:t>各级</w:t>
      </w:r>
      <w:r w:rsidR="00335BA7" w:rsidRPr="00DF2357">
        <w:rPr>
          <w:rFonts w:ascii="仿宋_GB2312" w:eastAsia="仿宋_GB2312" w:hint="eastAsia"/>
          <w:kern w:val="0"/>
          <w:sz w:val="32"/>
          <w:szCs w:val="32"/>
        </w:rPr>
        <w:t>单位建立</w:t>
      </w:r>
      <w:r w:rsidR="00335BA7" w:rsidRPr="00DF2357">
        <w:rPr>
          <w:rFonts w:ascii="仿宋_GB2312" w:eastAsia="仿宋_GB2312"/>
          <w:kern w:val="0"/>
          <w:sz w:val="32"/>
          <w:szCs w:val="32"/>
        </w:rPr>
        <w:t>事故隐患排查治理统计</w:t>
      </w:r>
      <w:r>
        <w:rPr>
          <w:rFonts w:ascii="仿宋_GB2312" w:eastAsia="仿宋_GB2312" w:hint="eastAsia"/>
          <w:kern w:val="0"/>
          <w:sz w:val="32"/>
          <w:szCs w:val="32"/>
        </w:rPr>
        <w:t>制度。</w:t>
      </w:r>
      <w:r w:rsidR="00335BA7" w:rsidRPr="00DF2357">
        <w:rPr>
          <w:rFonts w:ascii="仿宋_GB2312" w:eastAsia="仿宋_GB2312" w:hint="eastAsia"/>
          <w:kern w:val="0"/>
          <w:sz w:val="32"/>
          <w:szCs w:val="32"/>
        </w:rPr>
        <w:t>按月</w:t>
      </w:r>
      <w:r w:rsidR="008A62EC">
        <w:rPr>
          <w:rFonts w:ascii="仿宋_GB2312" w:eastAsia="仿宋_GB2312" w:hint="eastAsia"/>
          <w:kern w:val="0"/>
          <w:sz w:val="32"/>
          <w:szCs w:val="32"/>
        </w:rPr>
        <w:t>、季度</w:t>
      </w:r>
      <w:r w:rsidR="00335BA7" w:rsidRPr="00DF2357">
        <w:rPr>
          <w:rFonts w:ascii="仿宋_GB2312" w:eastAsia="仿宋_GB2312" w:hint="eastAsia"/>
          <w:kern w:val="0"/>
          <w:sz w:val="32"/>
          <w:szCs w:val="32"/>
        </w:rPr>
        <w:t>对本</w:t>
      </w:r>
      <w:r>
        <w:rPr>
          <w:rFonts w:ascii="仿宋_GB2312" w:eastAsia="仿宋_GB2312" w:hint="eastAsia"/>
          <w:kern w:val="0"/>
          <w:sz w:val="32"/>
          <w:szCs w:val="32"/>
        </w:rPr>
        <w:t>单位</w:t>
      </w:r>
      <w:r w:rsidR="00335BA7" w:rsidRPr="00DF2357">
        <w:rPr>
          <w:rFonts w:ascii="仿宋_GB2312" w:eastAsia="仿宋_GB2312" w:hint="eastAsia"/>
          <w:kern w:val="0"/>
          <w:sz w:val="32"/>
          <w:szCs w:val="32"/>
        </w:rPr>
        <w:t>隐患排查治理情况进行分类统计</w:t>
      </w:r>
      <w:r w:rsidR="004027F9">
        <w:rPr>
          <w:rFonts w:ascii="仿宋_GB2312" w:eastAsia="仿宋_GB2312" w:hint="eastAsia"/>
          <w:kern w:val="0"/>
          <w:sz w:val="32"/>
          <w:szCs w:val="32"/>
        </w:rPr>
        <w:t>，</w:t>
      </w:r>
      <w:r>
        <w:rPr>
          <w:rFonts w:ascii="仿宋_GB2312" w:eastAsia="仿宋_GB2312" w:hint="eastAsia"/>
          <w:kern w:val="0"/>
          <w:sz w:val="32"/>
          <w:szCs w:val="32"/>
        </w:rPr>
        <w:t>以图文并茂形式</w:t>
      </w:r>
      <w:r w:rsidR="00335BA7" w:rsidRPr="00DF2357">
        <w:rPr>
          <w:rFonts w:ascii="仿宋_GB2312" w:eastAsia="仿宋_GB2312" w:hint="eastAsia"/>
          <w:kern w:val="0"/>
          <w:sz w:val="32"/>
          <w:szCs w:val="32"/>
        </w:rPr>
        <w:t>形成</w:t>
      </w:r>
      <w:r w:rsidR="008A62EC">
        <w:rPr>
          <w:rFonts w:ascii="仿宋_GB2312" w:eastAsia="仿宋_GB2312" w:hint="eastAsia"/>
          <w:kern w:val="0"/>
          <w:sz w:val="32"/>
          <w:szCs w:val="32"/>
        </w:rPr>
        <w:t>本单位</w:t>
      </w:r>
      <w:r w:rsidR="00335BA7" w:rsidRPr="00DF2357">
        <w:rPr>
          <w:rFonts w:ascii="仿宋_GB2312" w:eastAsia="仿宋_GB2312" w:hint="eastAsia"/>
          <w:kern w:val="0"/>
          <w:sz w:val="32"/>
          <w:szCs w:val="32"/>
        </w:rPr>
        <w:t>季度统计分析报告</w:t>
      </w:r>
      <w:r w:rsidR="004027F9">
        <w:rPr>
          <w:rFonts w:ascii="仿宋_GB2312" w:eastAsia="仿宋_GB2312" w:hint="eastAsia"/>
          <w:kern w:val="0"/>
          <w:sz w:val="32"/>
          <w:szCs w:val="32"/>
        </w:rPr>
        <w:t>，</w:t>
      </w:r>
      <w:r>
        <w:rPr>
          <w:rFonts w:ascii="仿宋_GB2312" w:eastAsia="仿宋_GB2312" w:hint="eastAsia"/>
          <w:kern w:val="0"/>
          <w:sz w:val="32"/>
          <w:szCs w:val="32"/>
        </w:rPr>
        <w:t>对突出的主要矛盾制定专项治理措施</w:t>
      </w:r>
      <w:r w:rsidR="004027F9">
        <w:rPr>
          <w:rFonts w:ascii="仿宋_GB2312" w:eastAsia="仿宋_GB2312" w:hint="eastAsia"/>
          <w:kern w:val="0"/>
          <w:sz w:val="32"/>
          <w:szCs w:val="32"/>
        </w:rPr>
        <w:t>，</w:t>
      </w:r>
      <w:r w:rsidR="00335BA7" w:rsidRPr="00DF2357">
        <w:rPr>
          <w:rFonts w:ascii="仿宋_GB2312" w:eastAsia="仿宋_GB2312" w:hint="eastAsia"/>
          <w:kern w:val="0"/>
          <w:sz w:val="32"/>
          <w:szCs w:val="32"/>
        </w:rPr>
        <w:t>统计分析应当由安全部主要负责人确认</w:t>
      </w:r>
      <w:r w:rsidR="008A62EC">
        <w:rPr>
          <w:rFonts w:ascii="仿宋_GB2312" w:eastAsia="仿宋_GB2312" w:hint="eastAsia"/>
          <w:kern w:val="0"/>
          <w:sz w:val="32"/>
          <w:szCs w:val="32"/>
        </w:rPr>
        <w:t>后上报</w:t>
      </w:r>
      <w:r w:rsidR="00335BA7" w:rsidRPr="00DF2357">
        <w:rPr>
          <w:rFonts w:ascii="仿宋_GB2312" w:eastAsia="仿宋_GB2312" w:hint="eastAsia"/>
          <w:kern w:val="0"/>
          <w:sz w:val="32"/>
          <w:szCs w:val="32"/>
        </w:rPr>
        <w:t>。</w:t>
      </w:r>
    </w:p>
    <w:p w:rsidR="00DF2357" w:rsidRDefault="00DF2357" w:rsidP="00335BA7">
      <w:pPr>
        <w:rPr>
          <w:rFonts w:hint="eastAsia"/>
          <w:sz w:val="28"/>
          <w:szCs w:val="28"/>
        </w:rPr>
      </w:pPr>
    </w:p>
    <w:p w:rsidR="00DF2357" w:rsidRDefault="00DF2357" w:rsidP="00335BA7">
      <w:pPr>
        <w:rPr>
          <w:rFonts w:hint="eastAsia"/>
          <w:sz w:val="28"/>
          <w:szCs w:val="28"/>
        </w:rPr>
      </w:pPr>
    </w:p>
    <w:p w:rsidR="00DF2357" w:rsidRPr="00C50ED4" w:rsidRDefault="00DF2357" w:rsidP="00C50ED4">
      <w:pPr>
        <w:pStyle w:val="1"/>
        <w:ind w:firstLineChars="200" w:firstLine="640"/>
        <w:rPr>
          <w:rFonts w:ascii="黑体" w:eastAsia="黑体" w:hint="eastAsia"/>
          <w:b w:val="0"/>
          <w:kern w:val="0"/>
          <w:sz w:val="32"/>
          <w:szCs w:val="32"/>
        </w:rPr>
      </w:pPr>
      <w:bookmarkStart w:id="49" w:name="_Toc357679095"/>
      <w:r w:rsidRPr="00C50ED4">
        <w:rPr>
          <w:rFonts w:ascii="黑体" w:eastAsia="黑体" w:hint="eastAsia"/>
          <w:b w:val="0"/>
          <w:kern w:val="0"/>
          <w:sz w:val="32"/>
          <w:szCs w:val="32"/>
        </w:rPr>
        <w:t>附件1：</w:t>
      </w:r>
      <w:bookmarkEnd w:id="49"/>
    </w:p>
    <w:p w:rsidR="00DF2357" w:rsidRPr="009D10E5" w:rsidRDefault="00DF2357" w:rsidP="004027F9">
      <w:pPr>
        <w:widowControl/>
        <w:spacing w:beforeLines="50" w:afterLines="100" w:line="520" w:lineRule="exact"/>
        <w:ind w:firstLineChars="200" w:firstLine="600"/>
        <w:jc w:val="center"/>
        <w:rPr>
          <w:rFonts w:ascii="仿宋_GB2312" w:eastAsia="仿宋_GB2312" w:hint="eastAsia"/>
          <w:kern w:val="0"/>
          <w:sz w:val="30"/>
          <w:szCs w:val="30"/>
        </w:rPr>
      </w:pPr>
      <w:r>
        <w:rPr>
          <w:rFonts w:ascii="仿宋_GB2312" w:eastAsia="仿宋_GB2312" w:hint="eastAsia"/>
          <w:b/>
          <w:kern w:val="0"/>
          <w:sz w:val="30"/>
          <w:szCs w:val="30"/>
        </w:rPr>
        <w:t>中国水利水电第七工程局有限公司</w:t>
      </w:r>
      <w:r w:rsidRPr="009D10E5">
        <w:rPr>
          <w:rFonts w:ascii="仿宋_GB2312" w:eastAsia="仿宋_GB2312" w:hint="eastAsia"/>
          <w:b/>
          <w:kern w:val="0"/>
          <w:sz w:val="30"/>
          <w:szCs w:val="30"/>
        </w:rPr>
        <w:t>隐患分类表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1"/>
        <w:gridCol w:w="5357"/>
      </w:tblGrid>
      <w:tr w:rsidR="00DF2357" w:rsidRPr="00D872D9" w:rsidTr="006602F1">
        <w:trPr>
          <w:trHeight w:val="505"/>
        </w:trPr>
        <w:tc>
          <w:tcPr>
            <w:tcW w:w="1859" w:type="pct"/>
            <w:vAlign w:val="center"/>
          </w:tcPr>
          <w:p w:rsidR="00DF2357" w:rsidRPr="00D872D9" w:rsidRDefault="00DF2357" w:rsidP="006602F1">
            <w:pPr>
              <w:widowControl/>
              <w:spacing w:line="400" w:lineRule="exact"/>
              <w:jc w:val="center"/>
              <w:rPr>
                <w:rFonts w:ascii="宋体" w:hAnsi="宋体" w:hint="eastAsia"/>
                <w:kern w:val="0"/>
                <w:sz w:val="24"/>
              </w:rPr>
            </w:pPr>
            <w:r w:rsidRPr="00D872D9">
              <w:rPr>
                <w:rFonts w:ascii="宋体" w:hAnsi="宋体" w:hint="eastAsia"/>
                <w:kern w:val="0"/>
                <w:sz w:val="24"/>
              </w:rPr>
              <w:t>隐患大类</w:t>
            </w:r>
          </w:p>
        </w:tc>
        <w:tc>
          <w:tcPr>
            <w:tcW w:w="3141" w:type="pct"/>
            <w:vAlign w:val="center"/>
          </w:tcPr>
          <w:p w:rsidR="00DF2357" w:rsidRPr="00D872D9" w:rsidRDefault="00DF2357" w:rsidP="006602F1">
            <w:pPr>
              <w:widowControl/>
              <w:spacing w:line="400" w:lineRule="exact"/>
              <w:jc w:val="center"/>
              <w:rPr>
                <w:rFonts w:ascii="宋体" w:hAnsi="宋体" w:hint="eastAsia"/>
                <w:kern w:val="0"/>
                <w:sz w:val="24"/>
              </w:rPr>
            </w:pPr>
            <w:r w:rsidRPr="00D872D9">
              <w:rPr>
                <w:rFonts w:ascii="宋体" w:hAnsi="宋体" w:hint="eastAsia"/>
                <w:kern w:val="0"/>
                <w:sz w:val="24"/>
              </w:rPr>
              <w:t>隐患小类</w:t>
            </w:r>
          </w:p>
        </w:tc>
      </w:tr>
      <w:tr w:rsidR="00DF2357" w:rsidRPr="00D872D9" w:rsidTr="006602F1">
        <w:tc>
          <w:tcPr>
            <w:tcW w:w="1859" w:type="pct"/>
            <w:vAlign w:val="center"/>
          </w:tcPr>
          <w:p w:rsidR="00DF2357" w:rsidRPr="00F341BC" w:rsidRDefault="00DF2357" w:rsidP="006602F1">
            <w:pPr>
              <w:widowControl/>
              <w:spacing w:line="348" w:lineRule="auto"/>
              <w:jc w:val="center"/>
              <w:rPr>
                <w:rFonts w:hAnsi="宋体" w:hint="eastAsia"/>
                <w:color w:val="000000"/>
                <w:sz w:val="24"/>
              </w:rPr>
            </w:pPr>
            <w:bookmarkStart w:id="50" w:name="_Hlk234383007"/>
            <w:r w:rsidRPr="00F341BC">
              <w:rPr>
                <w:rFonts w:ascii="黑体" w:eastAsia="黑体" w:hAnsi="宋体" w:hint="eastAsia"/>
                <w:bCs/>
                <w:sz w:val="28"/>
                <w:szCs w:val="28"/>
              </w:rPr>
              <w:t>行为性隐患</w:t>
            </w:r>
          </w:p>
        </w:tc>
        <w:tc>
          <w:tcPr>
            <w:tcW w:w="3141" w:type="pct"/>
            <w:vAlign w:val="center"/>
          </w:tcPr>
          <w:p w:rsidR="00DF2357" w:rsidRPr="00F341BC" w:rsidRDefault="00DF2357" w:rsidP="006602F1">
            <w:pPr>
              <w:rPr>
                <w:rFonts w:hAnsi="宋体" w:hint="eastAsia"/>
                <w:color w:val="000000"/>
                <w:sz w:val="24"/>
              </w:rPr>
            </w:pPr>
            <w:r>
              <w:rPr>
                <w:rFonts w:hAnsi="宋体" w:hint="eastAsia"/>
                <w:color w:val="000000"/>
                <w:sz w:val="24"/>
              </w:rPr>
              <w:t>1</w:t>
            </w:r>
            <w:r w:rsidRPr="00F341BC">
              <w:rPr>
                <w:rFonts w:hAnsi="宋体"/>
                <w:color w:val="000000"/>
                <w:sz w:val="24"/>
              </w:rPr>
              <w:t>、</w:t>
            </w:r>
            <w:r w:rsidRPr="00F341BC">
              <w:rPr>
                <w:rFonts w:hAnsi="宋体" w:hint="eastAsia"/>
                <w:color w:val="000000"/>
                <w:sz w:val="24"/>
              </w:rPr>
              <w:t>物体打击</w:t>
            </w:r>
          </w:p>
          <w:p w:rsidR="00DF2357" w:rsidRPr="00F341BC" w:rsidRDefault="00DF2357" w:rsidP="006602F1">
            <w:pPr>
              <w:rPr>
                <w:rFonts w:hAnsi="宋体"/>
                <w:color w:val="000000"/>
                <w:sz w:val="24"/>
              </w:rPr>
            </w:pPr>
            <w:r w:rsidRPr="00F341BC">
              <w:rPr>
                <w:rFonts w:hAnsi="宋体"/>
                <w:color w:val="000000"/>
                <w:sz w:val="24"/>
              </w:rPr>
              <w:t>2</w:t>
            </w:r>
            <w:r w:rsidRPr="00F341BC">
              <w:rPr>
                <w:rFonts w:hAnsi="宋体"/>
                <w:color w:val="000000"/>
                <w:sz w:val="24"/>
              </w:rPr>
              <w:t>、</w:t>
            </w:r>
            <w:r w:rsidRPr="00F341BC">
              <w:rPr>
                <w:rFonts w:hAnsi="宋体" w:hint="eastAsia"/>
                <w:color w:val="000000"/>
                <w:sz w:val="24"/>
              </w:rPr>
              <w:t>车辆伤害</w:t>
            </w:r>
          </w:p>
          <w:p w:rsidR="00DF2357" w:rsidRPr="00F341BC" w:rsidRDefault="00DF2357" w:rsidP="006602F1">
            <w:pPr>
              <w:rPr>
                <w:rFonts w:hAnsi="宋体"/>
                <w:color w:val="000000"/>
                <w:sz w:val="24"/>
              </w:rPr>
            </w:pPr>
            <w:r w:rsidRPr="00F341BC">
              <w:rPr>
                <w:rFonts w:hAnsi="宋体"/>
                <w:color w:val="000000"/>
                <w:sz w:val="24"/>
              </w:rPr>
              <w:t>3</w:t>
            </w:r>
            <w:r w:rsidRPr="00F341BC">
              <w:rPr>
                <w:rFonts w:hAnsi="宋体"/>
                <w:color w:val="000000"/>
                <w:sz w:val="24"/>
              </w:rPr>
              <w:t>、</w:t>
            </w:r>
            <w:r w:rsidRPr="00F341BC">
              <w:rPr>
                <w:rFonts w:hAnsi="宋体" w:hint="eastAsia"/>
                <w:color w:val="000000"/>
                <w:sz w:val="24"/>
              </w:rPr>
              <w:t>机械伤害</w:t>
            </w:r>
          </w:p>
          <w:p w:rsidR="00DF2357" w:rsidRPr="00F341BC" w:rsidRDefault="00DF2357" w:rsidP="006602F1">
            <w:pPr>
              <w:rPr>
                <w:rFonts w:hAnsi="宋体"/>
                <w:color w:val="000000"/>
                <w:sz w:val="24"/>
              </w:rPr>
            </w:pPr>
            <w:r w:rsidRPr="00F341BC">
              <w:rPr>
                <w:rFonts w:hAnsi="宋体"/>
                <w:color w:val="000000"/>
                <w:sz w:val="24"/>
              </w:rPr>
              <w:t>4</w:t>
            </w:r>
            <w:r w:rsidRPr="00F341BC">
              <w:rPr>
                <w:rFonts w:hAnsi="宋体"/>
                <w:color w:val="000000"/>
                <w:sz w:val="24"/>
              </w:rPr>
              <w:t>、</w:t>
            </w:r>
            <w:r w:rsidRPr="00F341BC">
              <w:rPr>
                <w:rFonts w:hAnsi="宋体" w:hint="eastAsia"/>
                <w:color w:val="000000"/>
                <w:sz w:val="24"/>
              </w:rPr>
              <w:t>起重伤害</w:t>
            </w:r>
          </w:p>
          <w:p w:rsidR="00DF2357" w:rsidRPr="00F341BC" w:rsidRDefault="00DF2357" w:rsidP="006602F1">
            <w:pPr>
              <w:rPr>
                <w:rFonts w:hAnsi="宋体"/>
                <w:color w:val="000000"/>
                <w:sz w:val="24"/>
              </w:rPr>
            </w:pPr>
            <w:r w:rsidRPr="00F341BC">
              <w:rPr>
                <w:rFonts w:hAnsi="宋体"/>
                <w:color w:val="000000"/>
                <w:sz w:val="24"/>
              </w:rPr>
              <w:t>5</w:t>
            </w:r>
            <w:r w:rsidRPr="00F341BC">
              <w:rPr>
                <w:rFonts w:hAnsi="宋体"/>
                <w:color w:val="000000"/>
                <w:sz w:val="24"/>
              </w:rPr>
              <w:t>、</w:t>
            </w:r>
            <w:r w:rsidRPr="00F341BC">
              <w:rPr>
                <w:rFonts w:hAnsi="宋体" w:hint="eastAsia"/>
                <w:color w:val="000000"/>
                <w:sz w:val="24"/>
              </w:rPr>
              <w:t>触电</w:t>
            </w:r>
          </w:p>
          <w:p w:rsidR="00DF2357" w:rsidRPr="00F341BC" w:rsidRDefault="00DF2357" w:rsidP="006602F1">
            <w:pPr>
              <w:rPr>
                <w:rFonts w:hAnsi="宋体"/>
                <w:color w:val="000000"/>
                <w:sz w:val="24"/>
              </w:rPr>
            </w:pPr>
            <w:r w:rsidRPr="00F341BC">
              <w:rPr>
                <w:rFonts w:hAnsi="宋体"/>
                <w:color w:val="000000"/>
                <w:sz w:val="24"/>
              </w:rPr>
              <w:t>6</w:t>
            </w:r>
            <w:r w:rsidRPr="00F341BC">
              <w:rPr>
                <w:rFonts w:hAnsi="宋体"/>
                <w:color w:val="000000"/>
                <w:sz w:val="24"/>
              </w:rPr>
              <w:t>、</w:t>
            </w:r>
            <w:r w:rsidRPr="00F341BC">
              <w:rPr>
                <w:rFonts w:hAnsi="宋体" w:hint="eastAsia"/>
                <w:color w:val="000000"/>
                <w:sz w:val="24"/>
              </w:rPr>
              <w:t>淹溺</w:t>
            </w:r>
          </w:p>
          <w:p w:rsidR="00DF2357" w:rsidRPr="00F341BC" w:rsidRDefault="00DF2357" w:rsidP="006602F1">
            <w:pPr>
              <w:rPr>
                <w:rFonts w:hAnsi="宋体"/>
                <w:color w:val="000000"/>
                <w:sz w:val="24"/>
              </w:rPr>
            </w:pPr>
            <w:r w:rsidRPr="00F341BC">
              <w:rPr>
                <w:rFonts w:hAnsi="宋体"/>
                <w:color w:val="000000"/>
                <w:sz w:val="24"/>
              </w:rPr>
              <w:t>7</w:t>
            </w:r>
            <w:r w:rsidRPr="00F341BC">
              <w:rPr>
                <w:rFonts w:hAnsi="宋体"/>
                <w:color w:val="000000"/>
                <w:sz w:val="24"/>
              </w:rPr>
              <w:t>、</w:t>
            </w:r>
            <w:r w:rsidRPr="00F341BC">
              <w:rPr>
                <w:rFonts w:hAnsi="宋体" w:hint="eastAsia"/>
                <w:color w:val="000000"/>
                <w:sz w:val="24"/>
              </w:rPr>
              <w:t>灼烫</w:t>
            </w:r>
          </w:p>
          <w:p w:rsidR="00DF2357" w:rsidRPr="00F341BC" w:rsidRDefault="00DF2357" w:rsidP="006602F1">
            <w:pPr>
              <w:rPr>
                <w:rFonts w:hAnsi="宋体"/>
                <w:color w:val="000000"/>
                <w:sz w:val="24"/>
              </w:rPr>
            </w:pPr>
            <w:r w:rsidRPr="00F341BC">
              <w:rPr>
                <w:rFonts w:hAnsi="宋体"/>
                <w:color w:val="000000"/>
                <w:sz w:val="24"/>
              </w:rPr>
              <w:t>8</w:t>
            </w:r>
            <w:r w:rsidRPr="00F341BC">
              <w:rPr>
                <w:rFonts w:hAnsi="宋体"/>
                <w:color w:val="000000"/>
                <w:sz w:val="24"/>
              </w:rPr>
              <w:t>、</w:t>
            </w:r>
            <w:r w:rsidRPr="00F341BC">
              <w:rPr>
                <w:rFonts w:hAnsi="宋体" w:hint="eastAsia"/>
                <w:color w:val="000000"/>
                <w:sz w:val="24"/>
              </w:rPr>
              <w:t>火灾</w:t>
            </w:r>
          </w:p>
          <w:p w:rsidR="00DF2357" w:rsidRPr="00F341BC" w:rsidRDefault="00DF2357" w:rsidP="006602F1">
            <w:pPr>
              <w:widowControl/>
              <w:rPr>
                <w:rFonts w:hAnsi="宋体" w:hint="eastAsia"/>
                <w:color w:val="000000"/>
                <w:sz w:val="24"/>
              </w:rPr>
            </w:pPr>
            <w:r w:rsidRPr="00F341BC">
              <w:rPr>
                <w:rFonts w:hAnsi="宋体"/>
                <w:color w:val="000000"/>
                <w:sz w:val="24"/>
              </w:rPr>
              <w:t>9</w:t>
            </w:r>
            <w:r w:rsidRPr="00F341BC">
              <w:rPr>
                <w:rFonts w:hAnsi="宋体"/>
                <w:color w:val="000000"/>
                <w:sz w:val="24"/>
              </w:rPr>
              <w:t>、</w:t>
            </w:r>
            <w:r w:rsidRPr="00F341BC">
              <w:rPr>
                <w:rFonts w:hAnsi="宋体" w:hint="eastAsia"/>
                <w:color w:val="000000"/>
                <w:sz w:val="24"/>
              </w:rPr>
              <w:t>高处坠落</w:t>
            </w:r>
          </w:p>
          <w:p w:rsidR="00DF2357" w:rsidRPr="00F341BC" w:rsidRDefault="00DF2357" w:rsidP="006602F1">
            <w:pPr>
              <w:widowControl/>
              <w:rPr>
                <w:rFonts w:hAnsi="宋体" w:hint="eastAsia"/>
                <w:color w:val="000000"/>
                <w:sz w:val="24"/>
              </w:rPr>
            </w:pPr>
            <w:r w:rsidRPr="00F341BC">
              <w:rPr>
                <w:rFonts w:hAnsi="宋体" w:hint="eastAsia"/>
                <w:color w:val="000000"/>
                <w:sz w:val="24"/>
              </w:rPr>
              <w:t>10</w:t>
            </w:r>
            <w:r w:rsidRPr="00F341BC">
              <w:rPr>
                <w:rFonts w:hAnsi="宋体" w:hint="eastAsia"/>
                <w:color w:val="000000"/>
                <w:sz w:val="24"/>
              </w:rPr>
              <w:t>、坍塌</w:t>
            </w:r>
          </w:p>
          <w:p w:rsidR="00DF2357" w:rsidRPr="00F341BC" w:rsidRDefault="00DF2357" w:rsidP="006602F1">
            <w:pPr>
              <w:widowControl/>
              <w:rPr>
                <w:rFonts w:hAnsi="宋体" w:hint="eastAsia"/>
                <w:color w:val="000000"/>
                <w:sz w:val="24"/>
              </w:rPr>
            </w:pPr>
            <w:r w:rsidRPr="00F341BC">
              <w:rPr>
                <w:rFonts w:hAnsi="宋体" w:hint="eastAsia"/>
                <w:color w:val="000000"/>
                <w:sz w:val="24"/>
              </w:rPr>
              <w:t>11</w:t>
            </w:r>
            <w:r w:rsidRPr="00F341BC">
              <w:rPr>
                <w:rFonts w:hAnsi="宋体" w:hint="eastAsia"/>
                <w:color w:val="000000"/>
                <w:sz w:val="24"/>
              </w:rPr>
              <w:t>、放炮</w:t>
            </w:r>
          </w:p>
          <w:p w:rsidR="00DF2357" w:rsidRPr="00F341BC" w:rsidRDefault="00DF2357" w:rsidP="006602F1">
            <w:pPr>
              <w:widowControl/>
              <w:rPr>
                <w:rFonts w:hAnsi="宋体" w:hint="eastAsia"/>
                <w:color w:val="000000"/>
                <w:sz w:val="24"/>
              </w:rPr>
            </w:pPr>
            <w:r w:rsidRPr="00F341BC">
              <w:rPr>
                <w:rFonts w:hAnsi="宋体" w:hint="eastAsia"/>
                <w:color w:val="000000"/>
                <w:sz w:val="24"/>
              </w:rPr>
              <w:t>12</w:t>
            </w:r>
            <w:r w:rsidRPr="00F341BC">
              <w:rPr>
                <w:rFonts w:hAnsi="宋体" w:hint="eastAsia"/>
                <w:color w:val="000000"/>
                <w:sz w:val="24"/>
              </w:rPr>
              <w:t>、瓦斯爆炸</w:t>
            </w:r>
          </w:p>
          <w:p w:rsidR="00DF2357" w:rsidRPr="00F341BC" w:rsidRDefault="00DF2357" w:rsidP="006602F1">
            <w:pPr>
              <w:widowControl/>
              <w:rPr>
                <w:rFonts w:hAnsi="宋体" w:hint="eastAsia"/>
                <w:color w:val="000000"/>
                <w:sz w:val="24"/>
              </w:rPr>
            </w:pPr>
            <w:r w:rsidRPr="00F341BC">
              <w:rPr>
                <w:rFonts w:hAnsi="宋体" w:hint="eastAsia"/>
                <w:color w:val="000000"/>
                <w:sz w:val="24"/>
              </w:rPr>
              <w:t>13</w:t>
            </w:r>
            <w:r w:rsidRPr="00F341BC">
              <w:rPr>
                <w:rFonts w:hAnsi="宋体" w:hint="eastAsia"/>
                <w:color w:val="000000"/>
                <w:sz w:val="24"/>
              </w:rPr>
              <w:t>、火药爆炸</w:t>
            </w:r>
          </w:p>
          <w:p w:rsidR="00DF2357" w:rsidRPr="00F341BC" w:rsidRDefault="00DF2357" w:rsidP="006602F1">
            <w:pPr>
              <w:widowControl/>
              <w:rPr>
                <w:rFonts w:hAnsi="宋体" w:hint="eastAsia"/>
                <w:color w:val="000000"/>
                <w:sz w:val="24"/>
              </w:rPr>
            </w:pPr>
            <w:r w:rsidRPr="00F341BC">
              <w:rPr>
                <w:rFonts w:hAnsi="宋体" w:hint="eastAsia"/>
                <w:color w:val="000000"/>
                <w:sz w:val="24"/>
              </w:rPr>
              <w:t>14</w:t>
            </w:r>
            <w:r w:rsidRPr="00F341BC">
              <w:rPr>
                <w:rFonts w:hAnsi="宋体" w:hint="eastAsia"/>
                <w:color w:val="000000"/>
                <w:sz w:val="24"/>
              </w:rPr>
              <w:t>、锅炉爆炸</w:t>
            </w:r>
          </w:p>
          <w:p w:rsidR="00DF2357" w:rsidRPr="003D451D" w:rsidRDefault="00DF2357" w:rsidP="006602F1">
            <w:pPr>
              <w:widowControl/>
              <w:rPr>
                <w:rFonts w:hAnsi="宋体" w:hint="eastAsia"/>
                <w:color w:val="000000"/>
                <w:sz w:val="24"/>
              </w:rPr>
            </w:pPr>
            <w:r w:rsidRPr="003D451D">
              <w:rPr>
                <w:rFonts w:hAnsi="宋体" w:hint="eastAsia"/>
                <w:color w:val="000000"/>
                <w:sz w:val="24"/>
              </w:rPr>
              <w:t>15</w:t>
            </w:r>
            <w:r w:rsidRPr="003D451D">
              <w:rPr>
                <w:rFonts w:hAnsi="宋体" w:hint="eastAsia"/>
                <w:color w:val="000000"/>
                <w:sz w:val="24"/>
              </w:rPr>
              <w:t>、</w:t>
            </w:r>
            <w:r w:rsidRPr="00F341BC">
              <w:rPr>
                <w:rFonts w:hAnsi="宋体" w:hint="eastAsia"/>
                <w:color w:val="000000"/>
                <w:sz w:val="24"/>
              </w:rPr>
              <w:t>压力容器爆炸</w:t>
            </w:r>
          </w:p>
          <w:p w:rsidR="00DF2357" w:rsidRPr="00F341BC" w:rsidRDefault="00DF2357" w:rsidP="006602F1">
            <w:pPr>
              <w:widowControl/>
              <w:rPr>
                <w:rFonts w:hAnsi="宋体" w:hint="eastAsia"/>
                <w:color w:val="000000"/>
                <w:sz w:val="24"/>
              </w:rPr>
            </w:pPr>
            <w:r w:rsidRPr="00F341BC">
              <w:rPr>
                <w:rFonts w:hAnsi="宋体"/>
                <w:color w:val="000000"/>
                <w:sz w:val="24"/>
              </w:rPr>
              <w:lastRenderedPageBreak/>
              <w:t>1</w:t>
            </w:r>
            <w:r w:rsidRPr="00F341BC">
              <w:rPr>
                <w:rFonts w:hAnsi="宋体" w:hint="eastAsia"/>
                <w:color w:val="000000"/>
                <w:sz w:val="24"/>
              </w:rPr>
              <w:t>6</w:t>
            </w:r>
            <w:r w:rsidRPr="00F341BC">
              <w:rPr>
                <w:rFonts w:hAnsi="宋体" w:hint="eastAsia"/>
                <w:color w:val="000000"/>
                <w:sz w:val="24"/>
              </w:rPr>
              <w:t>、其它爆炸</w:t>
            </w:r>
          </w:p>
          <w:p w:rsidR="00DF2357" w:rsidRPr="00F341BC" w:rsidRDefault="00DF2357" w:rsidP="006602F1">
            <w:pPr>
              <w:widowControl/>
              <w:rPr>
                <w:rFonts w:hAnsi="宋体" w:hint="eastAsia"/>
                <w:color w:val="000000"/>
                <w:sz w:val="24"/>
              </w:rPr>
            </w:pPr>
            <w:r w:rsidRPr="00F341BC">
              <w:rPr>
                <w:rFonts w:hAnsi="宋体" w:hint="eastAsia"/>
                <w:color w:val="000000"/>
                <w:sz w:val="24"/>
              </w:rPr>
              <w:t>17</w:t>
            </w:r>
            <w:r w:rsidRPr="00F341BC">
              <w:rPr>
                <w:rFonts w:hAnsi="宋体" w:hint="eastAsia"/>
                <w:color w:val="000000"/>
                <w:sz w:val="24"/>
              </w:rPr>
              <w:t>、中毒和窒息</w:t>
            </w:r>
          </w:p>
          <w:p w:rsidR="00DF2357" w:rsidRPr="00F341BC" w:rsidRDefault="00DF2357" w:rsidP="006602F1">
            <w:pPr>
              <w:widowControl/>
              <w:rPr>
                <w:rFonts w:hAnsi="宋体" w:hint="eastAsia"/>
                <w:color w:val="000000"/>
                <w:sz w:val="24"/>
              </w:rPr>
            </w:pPr>
            <w:r w:rsidRPr="00F341BC">
              <w:rPr>
                <w:rFonts w:hAnsi="宋体" w:hint="eastAsia"/>
                <w:color w:val="000000"/>
                <w:sz w:val="24"/>
              </w:rPr>
              <w:t>18</w:t>
            </w:r>
            <w:r w:rsidRPr="00F341BC">
              <w:rPr>
                <w:rFonts w:hAnsi="宋体" w:hint="eastAsia"/>
                <w:color w:val="000000"/>
                <w:sz w:val="24"/>
              </w:rPr>
              <w:t>、冒顶片帮</w:t>
            </w:r>
          </w:p>
          <w:p w:rsidR="00DF2357" w:rsidRPr="00F341BC" w:rsidRDefault="00DF2357" w:rsidP="006602F1">
            <w:pPr>
              <w:widowControl/>
              <w:rPr>
                <w:rFonts w:hAnsi="宋体" w:hint="eastAsia"/>
                <w:color w:val="000000"/>
                <w:sz w:val="24"/>
              </w:rPr>
            </w:pPr>
            <w:r w:rsidRPr="00F341BC">
              <w:rPr>
                <w:rFonts w:hAnsi="宋体" w:hint="eastAsia"/>
                <w:color w:val="000000"/>
                <w:sz w:val="24"/>
              </w:rPr>
              <w:t>19</w:t>
            </w:r>
            <w:r w:rsidRPr="00F341BC">
              <w:rPr>
                <w:rFonts w:hAnsi="宋体" w:hint="eastAsia"/>
                <w:color w:val="000000"/>
                <w:sz w:val="24"/>
              </w:rPr>
              <w:t>、透水</w:t>
            </w:r>
          </w:p>
          <w:p w:rsidR="00DF2357" w:rsidRPr="00F341BC" w:rsidRDefault="00DF2357" w:rsidP="006602F1">
            <w:pPr>
              <w:widowControl/>
              <w:rPr>
                <w:rFonts w:hAnsi="宋体" w:hint="eastAsia"/>
                <w:color w:val="000000"/>
                <w:sz w:val="24"/>
              </w:rPr>
            </w:pPr>
            <w:r w:rsidRPr="00F341BC">
              <w:rPr>
                <w:rFonts w:hAnsi="宋体" w:hint="eastAsia"/>
                <w:color w:val="000000"/>
                <w:sz w:val="24"/>
              </w:rPr>
              <w:t>20</w:t>
            </w:r>
            <w:r w:rsidRPr="00F341BC">
              <w:rPr>
                <w:rFonts w:hAnsi="宋体" w:hint="eastAsia"/>
                <w:color w:val="000000"/>
                <w:sz w:val="24"/>
              </w:rPr>
              <w:t>、</w:t>
            </w:r>
            <w:r w:rsidRPr="003D451D">
              <w:rPr>
                <w:rFonts w:hAnsi="宋体" w:hint="eastAsia"/>
                <w:color w:val="000000"/>
                <w:sz w:val="24"/>
              </w:rPr>
              <w:t>其他伤害</w:t>
            </w:r>
          </w:p>
        </w:tc>
      </w:tr>
      <w:tr w:rsidR="00DF2357" w:rsidRPr="00D872D9" w:rsidTr="006602F1">
        <w:tc>
          <w:tcPr>
            <w:tcW w:w="1859" w:type="pct"/>
            <w:vAlign w:val="center"/>
          </w:tcPr>
          <w:p w:rsidR="00DF2357" w:rsidRPr="009B0010" w:rsidRDefault="00DF2357" w:rsidP="006602F1">
            <w:pPr>
              <w:widowControl/>
              <w:spacing w:line="348" w:lineRule="auto"/>
              <w:jc w:val="center"/>
              <w:rPr>
                <w:rFonts w:ascii="黑体" w:eastAsia="黑体" w:hAnsi="宋体" w:hint="eastAsia"/>
                <w:bCs/>
                <w:sz w:val="28"/>
                <w:szCs w:val="28"/>
              </w:rPr>
            </w:pPr>
            <w:r w:rsidRPr="009B0010">
              <w:rPr>
                <w:rFonts w:ascii="黑体" w:eastAsia="黑体" w:hAnsi="宋体" w:hint="eastAsia"/>
                <w:bCs/>
                <w:sz w:val="28"/>
                <w:szCs w:val="28"/>
              </w:rPr>
              <w:lastRenderedPageBreak/>
              <w:t>设备设施隐患</w:t>
            </w:r>
          </w:p>
        </w:tc>
        <w:tc>
          <w:tcPr>
            <w:tcW w:w="3141" w:type="pct"/>
            <w:vAlign w:val="center"/>
          </w:tcPr>
          <w:p w:rsidR="00DF2357" w:rsidRDefault="00DF2357" w:rsidP="006602F1">
            <w:pPr>
              <w:rPr>
                <w:rFonts w:hint="eastAsia"/>
                <w:sz w:val="24"/>
              </w:rPr>
            </w:pPr>
            <w:r>
              <w:rPr>
                <w:rFonts w:hint="eastAsia"/>
                <w:sz w:val="24"/>
              </w:rPr>
              <w:t>1</w:t>
            </w:r>
            <w:r>
              <w:rPr>
                <w:rFonts w:hint="eastAsia"/>
                <w:sz w:val="24"/>
              </w:rPr>
              <w:t>、</w:t>
            </w:r>
            <w:r>
              <w:rPr>
                <w:rFonts w:hAnsi="宋体" w:hint="eastAsia"/>
                <w:sz w:val="24"/>
              </w:rPr>
              <w:t>起重设备</w:t>
            </w:r>
          </w:p>
          <w:p w:rsidR="00DF2357" w:rsidRDefault="00DF2357" w:rsidP="006602F1">
            <w:pPr>
              <w:rPr>
                <w:rFonts w:hint="eastAsia"/>
                <w:sz w:val="24"/>
              </w:rPr>
            </w:pPr>
            <w:r>
              <w:rPr>
                <w:rFonts w:hint="eastAsia"/>
                <w:sz w:val="24"/>
              </w:rPr>
              <w:t>2</w:t>
            </w:r>
            <w:r>
              <w:rPr>
                <w:rFonts w:hint="eastAsia"/>
                <w:sz w:val="24"/>
              </w:rPr>
              <w:t>、</w:t>
            </w:r>
            <w:r>
              <w:rPr>
                <w:rFonts w:hAnsi="宋体" w:hint="eastAsia"/>
                <w:kern w:val="0"/>
                <w:sz w:val="24"/>
              </w:rPr>
              <w:t>压力容器（含气瓶）及压力管道</w:t>
            </w:r>
          </w:p>
          <w:p w:rsidR="00DF2357" w:rsidRPr="00D872D9" w:rsidRDefault="00DF2357" w:rsidP="006602F1">
            <w:pPr>
              <w:rPr>
                <w:rFonts w:hAnsi="宋体"/>
                <w:kern w:val="0"/>
                <w:sz w:val="24"/>
              </w:rPr>
            </w:pPr>
            <w:r>
              <w:rPr>
                <w:rFonts w:hint="eastAsia"/>
                <w:sz w:val="24"/>
              </w:rPr>
              <w:t>3</w:t>
            </w:r>
            <w:r w:rsidRPr="00D872D9">
              <w:rPr>
                <w:rFonts w:hAnsi="宋体"/>
                <w:sz w:val="24"/>
              </w:rPr>
              <w:t>、</w:t>
            </w:r>
            <w:r>
              <w:rPr>
                <w:rFonts w:hAnsi="宋体" w:hint="eastAsia"/>
                <w:sz w:val="24"/>
              </w:rPr>
              <w:t>电梯及</w:t>
            </w:r>
            <w:r w:rsidRPr="002E35AC">
              <w:rPr>
                <w:rFonts w:hAnsi="宋体" w:hint="eastAsia"/>
                <w:bCs/>
                <w:sz w:val="24"/>
              </w:rPr>
              <w:t>卷扬机</w:t>
            </w:r>
          </w:p>
          <w:p w:rsidR="00DF2357" w:rsidRDefault="00DF2357" w:rsidP="006602F1">
            <w:pPr>
              <w:rPr>
                <w:rFonts w:hAnsi="宋体" w:hint="eastAsia"/>
                <w:kern w:val="0"/>
                <w:sz w:val="24"/>
              </w:rPr>
            </w:pPr>
            <w:r>
              <w:rPr>
                <w:rFonts w:hint="eastAsia"/>
                <w:sz w:val="24"/>
              </w:rPr>
              <w:t>4</w:t>
            </w:r>
            <w:r w:rsidRPr="00D872D9">
              <w:rPr>
                <w:rFonts w:hAnsi="宋体"/>
                <w:sz w:val="24"/>
              </w:rPr>
              <w:t>、</w:t>
            </w:r>
            <w:r>
              <w:rPr>
                <w:rFonts w:hAnsi="宋体" w:hint="eastAsia"/>
                <w:sz w:val="24"/>
              </w:rPr>
              <w:t>电焊设备</w:t>
            </w:r>
          </w:p>
          <w:p w:rsidR="00DF2357" w:rsidRPr="00D872D9" w:rsidRDefault="00DF2357" w:rsidP="006602F1">
            <w:pPr>
              <w:rPr>
                <w:sz w:val="24"/>
              </w:rPr>
            </w:pPr>
            <w:r>
              <w:rPr>
                <w:rFonts w:hAnsi="宋体" w:hint="eastAsia"/>
                <w:kern w:val="0"/>
                <w:sz w:val="24"/>
              </w:rPr>
              <w:t>5</w:t>
            </w:r>
            <w:r>
              <w:rPr>
                <w:rFonts w:hAnsi="宋体" w:hint="eastAsia"/>
                <w:kern w:val="0"/>
                <w:sz w:val="24"/>
              </w:rPr>
              <w:t>、交通运输工程车辆</w:t>
            </w:r>
          </w:p>
          <w:p w:rsidR="00DF2357" w:rsidRDefault="00DF2357" w:rsidP="006602F1">
            <w:pPr>
              <w:widowControl/>
              <w:rPr>
                <w:rFonts w:hAnsi="宋体" w:hint="eastAsia"/>
                <w:kern w:val="0"/>
                <w:sz w:val="24"/>
              </w:rPr>
            </w:pPr>
            <w:r>
              <w:rPr>
                <w:rFonts w:hAnsi="宋体" w:hint="eastAsia"/>
                <w:kern w:val="0"/>
                <w:sz w:val="24"/>
              </w:rPr>
              <w:t>6</w:t>
            </w:r>
            <w:r w:rsidRPr="00D872D9">
              <w:rPr>
                <w:rFonts w:hAnsi="宋体"/>
                <w:kern w:val="0"/>
                <w:sz w:val="24"/>
              </w:rPr>
              <w:t>、</w:t>
            </w:r>
            <w:r>
              <w:rPr>
                <w:rFonts w:hAnsi="宋体" w:hint="eastAsia"/>
                <w:kern w:val="0"/>
                <w:sz w:val="24"/>
              </w:rPr>
              <w:t>工程施工机械</w:t>
            </w:r>
          </w:p>
          <w:p w:rsidR="00DF2357" w:rsidRPr="002E35AC" w:rsidRDefault="00DF2357" w:rsidP="006602F1">
            <w:pPr>
              <w:widowControl/>
              <w:rPr>
                <w:rFonts w:hAnsi="宋体"/>
                <w:kern w:val="0"/>
                <w:sz w:val="24"/>
              </w:rPr>
            </w:pPr>
            <w:r>
              <w:rPr>
                <w:rFonts w:hAnsi="宋体" w:hint="eastAsia"/>
                <w:kern w:val="0"/>
                <w:sz w:val="24"/>
              </w:rPr>
              <w:t>7</w:t>
            </w:r>
            <w:r>
              <w:rPr>
                <w:rFonts w:hAnsi="宋体" w:hint="eastAsia"/>
                <w:kern w:val="0"/>
                <w:sz w:val="24"/>
              </w:rPr>
              <w:t>、大型</w:t>
            </w:r>
            <w:r>
              <w:rPr>
                <w:rFonts w:hAnsi="宋体" w:hint="eastAsia"/>
                <w:bCs/>
                <w:sz w:val="24"/>
              </w:rPr>
              <w:t>专用设备</w:t>
            </w:r>
          </w:p>
          <w:p w:rsidR="00DF2357" w:rsidRDefault="00DF2357" w:rsidP="006602F1">
            <w:pPr>
              <w:rPr>
                <w:rFonts w:hAnsi="宋体" w:hint="eastAsia"/>
                <w:sz w:val="24"/>
              </w:rPr>
            </w:pPr>
            <w:r>
              <w:rPr>
                <w:rFonts w:hint="eastAsia"/>
                <w:sz w:val="24"/>
              </w:rPr>
              <w:t>8</w:t>
            </w:r>
            <w:r w:rsidRPr="00D872D9">
              <w:rPr>
                <w:rFonts w:hAnsi="宋体"/>
                <w:sz w:val="24"/>
              </w:rPr>
              <w:t>、</w:t>
            </w:r>
            <w:r>
              <w:rPr>
                <w:rFonts w:hint="eastAsia"/>
                <w:kern w:val="0"/>
                <w:sz w:val="24"/>
              </w:rPr>
              <w:t>电气设备设施</w:t>
            </w:r>
          </w:p>
          <w:p w:rsidR="00DF2357" w:rsidRPr="00D872D9" w:rsidRDefault="00DF2357" w:rsidP="006602F1">
            <w:pPr>
              <w:rPr>
                <w:sz w:val="24"/>
              </w:rPr>
            </w:pPr>
            <w:r>
              <w:rPr>
                <w:rFonts w:hint="eastAsia"/>
                <w:sz w:val="24"/>
              </w:rPr>
              <w:t>9</w:t>
            </w:r>
            <w:r w:rsidRPr="00D872D9">
              <w:rPr>
                <w:rFonts w:hAnsi="宋体"/>
                <w:sz w:val="24"/>
              </w:rPr>
              <w:t>、</w:t>
            </w:r>
            <w:r>
              <w:rPr>
                <w:rFonts w:hint="eastAsia"/>
                <w:kern w:val="0"/>
                <w:sz w:val="24"/>
              </w:rPr>
              <w:t>照明设备设施</w:t>
            </w:r>
          </w:p>
          <w:p w:rsidR="00DF2357" w:rsidRPr="00D872D9" w:rsidRDefault="00DF2357" w:rsidP="006602F1">
            <w:pPr>
              <w:widowControl/>
              <w:rPr>
                <w:rFonts w:hAnsi="宋体" w:hint="eastAsia"/>
                <w:sz w:val="24"/>
              </w:rPr>
            </w:pPr>
            <w:r>
              <w:rPr>
                <w:rFonts w:hAnsi="宋体" w:hint="eastAsia"/>
                <w:sz w:val="24"/>
              </w:rPr>
              <w:t>10</w:t>
            </w:r>
            <w:r w:rsidRPr="00D872D9">
              <w:rPr>
                <w:rFonts w:hAnsi="宋体" w:hint="eastAsia"/>
                <w:sz w:val="24"/>
              </w:rPr>
              <w:t>、</w:t>
            </w:r>
            <w:r>
              <w:rPr>
                <w:rFonts w:hint="eastAsia"/>
                <w:kern w:val="0"/>
                <w:sz w:val="24"/>
              </w:rPr>
              <w:t>消防设备设施</w:t>
            </w:r>
          </w:p>
          <w:p w:rsidR="00DF2357" w:rsidRPr="002E35AC" w:rsidRDefault="00DF2357" w:rsidP="006602F1">
            <w:pPr>
              <w:rPr>
                <w:rFonts w:hAnsi="宋体" w:hint="eastAsia"/>
                <w:sz w:val="24"/>
              </w:rPr>
            </w:pPr>
            <w:r>
              <w:rPr>
                <w:rFonts w:hAnsi="宋体" w:hint="eastAsia"/>
                <w:bCs/>
                <w:sz w:val="24"/>
              </w:rPr>
              <w:t>11</w:t>
            </w:r>
            <w:r w:rsidRPr="00D872D9">
              <w:rPr>
                <w:rFonts w:hAnsi="宋体" w:hint="eastAsia"/>
                <w:bCs/>
                <w:sz w:val="24"/>
              </w:rPr>
              <w:t>、</w:t>
            </w:r>
            <w:r w:rsidRPr="00D872D9">
              <w:rPr>
                <w:rFonts w:hAnsi="宋体"/>
                <w:sz w:val="24"/>
              </w:rPr>
              <w:t>安全</w:t>
            </w:r>
            <w:r w:rsidRPr="00D872D9">
              <w:rPr>
                <w:rFonts w:hAnsi="宋体" w:hint="eastAsia"/>
                <w:sz w:val="24"/>
              </w:rPr>
              <w:t>防护</w:t>
            </w:r>
            <w:r w:rsidRPr="00D872D9">
              <w:rPr>
                <w:rFonts w:hAnsi="宋体"/>
                <w:sz w:val="24"/>
              </w:rPr>
              <w:t>设备设施</w:t>
            </w:r>
          </w:p>
          <w:p w:rsidR="00DF2357" w:rsidRDefault="00DF2357" w:rsidP="006602F1">
            <w:pPr>
              <w:widowControl/>
              <w:rPr>
                <w:rFonts w:hAnsi="宋体" w:hint="eastAsia"/>
                <w:sz w:val="24"/>
              </w:rPr>
            </w:pPr>
            <w:r>
              <w:rPr>
                <w:rFonts w:hint="eastAsia"/>
                <w:kern w:val="0"/>
                <w:sz w:val="24"/>
              </w:rPr>
              <w:t>12</w:t>
            </w:r>
            <w:r w:rsidRPr="00D872D9">
              <w:rPr>
                <w:rFonts w:hint="eastAsia"/>
                <w:kern w:val="0"/>
                <w:sz w:val="24"/>
              </w:rPr>
              <w:t>、</w:t>
            </w:r>
            <w:r w:rsidRPr="002E35AC">
              <w:rPr>
                <w:rFonts w:hAnsi="宋体" w:hint="eastAsia"/>
                <w:bCs/>
                <w:sz w:val="24"/>
              </w:rPr>
              <w:t>电动工具</w:t>
            </w:r>
          </w:p>
          <w:p w:rsidR="00DF2357" w:rsidRDefault="00DF2357" w:rsidP="006602F1">
            <w:pPr>
              <w:widowControl/>
              <w:rPr>
                <w:rFonts w:hAnsi="宋体" w:hint="eastAsia"/>
                <w:sz w:val="24"/>
              </w:rPr>
            </w:pPr>
            <w:r w:rsidRPr="00C45025">
              <w:rPr>
                <w:rFonts w:hint="eastAsia"/>
                <w:kern w:val="0"/>
                <w:sz w:val="24"/>
              </w:rPr>
              <w:t>1</w:t>
            </w:r>
            <w:r>
              <w:rPr>
                <w:rFonts w:hint="eastAsia"/>
                <w:kern w:val="0"/>
                <w:sz w:val="24"/>
              </w:rPr>
              <w:t>3</w:t>
            </w:r>
            <w:r>
              <w:rPr>
                <w:rFonts w:hAnsi="宋体" w:hint="eastAsia"/>
                <w:color w:val="0000FF"/>
                <w:sz w:val="24"/>
              </w:rPr>
              <w:t>、</w:t>
            </w:r>
            <w:r w:rsidRPr="002E35AC">
              <w:rPr>
                <w:rFonts w:hAnsi="宋体" w:hint="eastAsia"/>
                <w:bCs/>
                <w:sz w:val="24"/>
              </w:rPr>
              <w:t>脚手架</w:t>
            </w:r>
          </w:p>
          <w:p w:rsidR="00DF2357" w:rsidRDefault="00DF2357" w:rsidP="006602F1">
            <w:pPr>
              <w:widowControl/>
              <w:rPr>
                <w:rFonts w:hint="eastAsia"/>
                <w:kern w:val="0"/>
                <w:sz w:val="24"/>
              </w:rPr>
            </w:pPr>
            <w:r>
              <w:rPr>
                <w:rFonts w:hint="eastAsia"/>
                <w:kern w:val="0"/>
                <w:sz w:val="24"/>
              </w:rPr>
              <w:t>14</w:t>
            </w:r>
            <w:r>
              <w:rPr>
                <w:rFonts w:hint="eastAsia"/>
                <w:kern w:val="0"/>
                <w:sz w:val="24"/>
              </w:rPr>
              <w:t>、</w:t>
            </w:r>
            <w:r>
              <w:rPr>
                <w:rFonts w:hAnsi="宋体" w:hint="eastAsia"/>
                <w:sz w:val="24"/>
              </w:rPr>
              <w:t>大型</w:t>
            </w:r>
            <w:r w:rsidRPr="002E35AC">
              <w:rPr>
                <w:rFonts w:hAnsi="宋体" w:hint="eastAsia"/>
                <w:bCs/>
                <w:sz w:val="24"/>
              </w:rPr>
              <w:t>模板</w:t>
            </w:r>
          </w:p>
          <w:p w:rsidR="00DF2357" w:rsidRDefault="00DF2357" w:rsidP="006602F1">
            <w:pPr>
              <w:widowControl/>
              <w:rPr>
                <w:rFonts w:hint="eastAsia"/>
                <w:kern w:val="0"/>
                <w:sz w:val="24"/>
              </w:rPr>
            </w:pPr>
            <w:r>
              <w:rPr>
                <w:rFonts w:hint="eastAsia"/>
                <w:kern w:val="0"/>
                <w:sz w:val="24"/>
              </w:rPr>
              <w:t>15</w:t>
            </w:r>
            <w:r>
              <w:rPr>
                <w:rFonts w:hint="eastAsia"/>
                <w:kern w:val="0"/>
                <w:sz w:val="24"/>
              </w:rPr>
              <w:t>、</w:t>
            </w:r>
            <w:r w:rsidRPr="00AB6E94">
              <w:rPr>
                <w:rFonts w:hAnsi="宋体"/>
                <w:sz w:val="24"/>
              </w:rPr>
              <w:t>施工吊篮</w:t>
            </w:r>
            <w:r>
              <w:rPr>
                <w:rFonts w:hAnsi="宋体" w:hint="eastAsia"/>
                <w:sz w:val="24"/>
              </w:rPr>
              <w:t>、</w:t>
            </w:r>
            <w:r w:rsidRPr="00AB6E94">
              <w:rPr>
                <w:rFonts w:hAnsi="宋体"/>
                <w:sz w:val="24"/>
              </w:rPr>
              <w:t>吊笼</w:t>
            </w:r>
          </w:p>
          <w:p w:rsidR="00DF2357" w:rsidRDefault="00DF2357" w:rsidP="006602F1">
            <w:pPr>
              <w:widowControl/>
              <w:rPr>
                <w:rFonts w:hint="eastAsia"/>
                <w:kern w:val="0"/>
                <w:sz w:val="24"/>
              </w:rPr>
            </w:pPr>
            <w:r>
              <w:rPr>
                <w:rFonts w:hint="eastAsia"/>
                <w:kern w:val="0"/>
                <w:sz w:val="24"/>
              </w:rPr>
              <w:t>16</w:t>
            </w:r>
            <w:r>
              <w:rPr>
                <w:rFonts w:hint="eastAsia"/>
                <w:kern w:val="0"/>
                <w:sz w:val="24"/>
              </w:rPr>
              <w:t>、</w:t>
            </w:r>
            <w:r w:rsidRPr="00D872D9">
              <w:rPr>
                <w:rFonts w:hAnsi="宋体"/>
                <w:sz w:val="24"/>
              </w:rPr>
              <w:t>安全标志及标识</w:t>
            </w:r>
          </w:p>
          <w:p w:rsidR="00DF2357" w:rsidRPr="00D872D9" w:rsidRDefault="00DF2357" w:rsidP="006602F1">
            <w:pPr>
              <w:rPr>
                <w:rFonts w:hAnsi="宋体"/>
                <w:sz w:val="24"/>
              </w:rPr>
            </w:pPr>
            <w:r>
              <w:rPr>
                <w:rFonts w:hint="eastAsia"/>
                <w:kern w:val="0"/>
                <w:sz w:val="24"/>
              </w:rPr>
              <w:t>17</w:t>
            </w:r>
            <w:r>
              <w:rPr>
                <w:rFonts w:hint="eastAsia"/>
                <w:kern w:val="0"/>
                <w:sz w:val="24"/>
              </w:rPr>
              <w:t>、其他</w:t>
            </w:r>
          </w:p>
        </w:tc>
      </w:tr>
      <w:tr w:rsidR="00DF2357" w:rsidRPr="00D872D9" w:rsidTr="006602F1">
        <w:tc>
          <w:tcPr>
            <w:tcW w:w="1859" w:type="pct"/>
            <w:vAlign w:val="center"/>
          </w:tcPr>
          <w:p w:rsidR="00DF2357" w:rsidRPr="009B0010" w:rsidRDefault="00DF2357" w:rsidP="006602F1">
            <w:pPr>
              <w:widowControl/>
              <w:spacing w:line="348" w:lineRule="auto"/>
              <w:jc w:val="center"/>
              <w:rPr>
                <w:rFonts w:ascii="黑体" w:eastAsia="黑体" w:hAnsi="宋体" w:hint="eastAsia"/>
                <w:bCs/>
                <w:sz w:val="28"/>
                <w:szCs w:val="28"/>
              </w:rPr>
            </w:pPr>
            <w:r w:rsidRPr="009B0010">
              <w:rPr>
                <w:rFonts w:ascii="黑体" w:eastAsia="黑体" w:hAnsi="宋体" w:hint="eastAsia"/>
                <w:bCs/>
                <w:sz w:val="28"/>
                <w:szCs w:val="28"/>
              </w:rPr>
              <w:t>管理</w:t>
            </w:r>
            <w:r>
              <w:rPr>
                <w:rFonts w:ascii="黑体" w:eastAsia="黑体" w:hAnsi="宋体" w:hint="eastAsia"/>
                <w:bCs/>
                <w:sz w:val="28"/>
                <w:szCs w:val="28"/>
              </w:rPr>
              <w:t>性</w:t>
            </w:r>
            <w:r w:rsidRPr="009B0010">
              <w:rPr>
                <w:rFonts w:ascii="黑体" w:eastAsia="黑体" w:hAnsi="宋体" w:hint="eastAsia"/>
                <w:bCs/>
                <w:sz w:val="28"/>
                <w:szCs w:val="28"/>
              </w:rPr>
              <w:t>隐患</w:t>
            </w:r>
          </w:p>
        </w:tc>
        <w:tc>
          <w:tcPr>
            <w:tcW w:w="3141" w:type="pct"/>
            <w:vAlign w:val="center"/>
          </w:tcPr>
          <w:p w:rsidR="00DF2357" w:rsidRPr="00D872D9" w:rsidRDefault="00DF2357" w:rsidP="006602F1">
            <w:pPr>
              <w:rPr>
                <w:sz w:val="24"/>
              </w:rPr>
            </w:pPr>
            <w:r>
              <w:rPr>
                <w:rFonts w:hAnsi="宋体" w:hint="eastAsia"/>
                <w:sz w:val="24"/>
              </w:rPr>
              <w:t>1</w:t>
            </w:r>
            <w:r w:rsidRPr="00D872D9">
              <w:rPr>
                <w:rFonts w:hAnsi="宋体" w:hint="eastAsia"/>
                <w:sz w:val="24"/>
              </w:rPr>
              <w:t>、</w:t>
            </w:r>
            <w:r>
              <w:rPr>
                <w:rFonts w:hint="eastAsia"/>
                <w:sz w:val="24"/>
              </w:rPr>
              <w:t>安全生产许可证资质</w:t>
            </w:r>
          </w:p>
          <w:p w:rsidR="00DF2357" w:rsidRPr="00D872D9" w:rsidRDefault="00DF2357" w:rsidP="006602F1">
            <w:pPr>
              <w:rPr>
                <w:rFonts w:hAnsi="宋体" w:hint="eastAsia"/>
                <w:kern w:val="0"/>
                <w:sz w:val="24"/>
              </w:rPr>
            </w:pPr>
            <w:r>
              <w:rPr>
                <w:rFonts w:hint="eastAsia"/>
                <w:sz w:val="24"/>
              </w:rPr>
              <w:t>2</w:t>
            </w:r>
            <w:r w:rsidRPr="00D872D9">
              <w:rPr>
                <w:rFonts w:hAnsi="宋体"/>
                <w:sz w:val="24"/>
              </w:rPr>
              <w:t>、</w:t>
            </w:r>
            <w:r>
              <w:rPr>
                <w:rFonts w:hAnsi="宋体" w:hint="eastAsia"/>
                <w:sz w:val="24"/>
              </w:rPr>
              <w:t>安全总监及</w:t>
            </w:r>
            <w:r w:rsidRPr="00D872D9">
              <w:rPr>
                <w:rFonts w:hAnsi="宋体"/>
                <w:sz w:val="24"/>
              </w:rPr>
              <w:t>安全管理人</w:t>
            </w:r>
            <w:r w:rsidRPr="00D872D9">
              <w:rPr>
                <w:rFonts w:hAnsi="宋体"/>
                <w:kern w:val="0"/>
                <w:sz w:val="24"/>
              </w:rPr>
              <w:t>员</w:t>
            </w:r>
            <w:r>
              <w:rPr>
                <w:rFonts w:hAnsi="宋体" w:hint="eastAsia"/>
                <w:kern w:val="0"/>
                <w:sz w:val="24"/>
              </w:rPr>
              <w:t>配置</w:t>
            </w:r>
          </w:p>
          <w:p w:rsidR="00DF2357" w:rsidRPr="00D872D9" w:rsidRDefault="00DF2357" w:rsidP="006602F1">
            <w:pPr>
              <w:rPr>
                <w:rFonts w:hint="eastAsia"/>
                <w:sz w:val="24"/>
              </w:rPr>
            </w:pPr>
            <w:r>
              <w:rPr>
                <w:rFonts w:hint="eastAsia"/>
                <w:sz w:val="24"/>
              </w:rPr>
              <w:t>3</w:t>
            </w:r>
            <w:r w:rsidRPr="00D872D9">
              <w:rPr>
                <w:rFonts w:hint="eastAsia"/>
                <w:sz w:val="24"/>
              </w:rPr>
              <w:t>、</w:t>
            </w:r>
            <w:r>
              <w:rPr>
                <w:rFonts w:hint="eastAsia"/>
                <w:sz w:val="24"/>
              </w:rPr>
              <w:t>三类管理人员资质</w:t>
            </w:r>
          </w:p>
          <w:p w:rsidR="00DF2357" w:rsidRPr="00D872D9" w:rsidRDefault="00DF2357" w:rsidP="006602F1">
            <w:pPr>
              <w:rPr>
                <w:sz w:val="24"/>
              </w:rPr>
            </w:pPr>
            <w:r>
              <w:rPr>
                <w:rFonts w:hint="eastAsia"/>
                <w:sz w:val="24"/>
              </w:rPr>
              <w:t>4</w:t>
            </w:r>
            <w:r w:rsidRPr="00D872D9">
              <w:rPr>
                <w:rFonts w:hint="eastAsia"/>
                <w:sz w:val="24"/>
              </w:rPr>
              <w:t>、特种</w:t>
            </w:r>
            <w:r>
              <w:rPr>
                <w:rFonts w:hint="eastAsia"/>
                <w:sz w:val="24"/>
              </w:rPr>
              <w:t>作业</w:t>
            </w:r>
            <w:r w:rsidRPr="00D872D9">
              <w:rPr>
                <w:rFonts w:hint="eastAsia"/>
                <w:sz w:val="24"/>
              </w:rPr>
              <w:t>人员</w:t>
            </w:r>
            <w:r>
              <w:rPr>
                <w:rFonts w:hint="eastAsia"/>
                <w:sz w:val="24"/>
              </w:rPr>
              <w:t>资质</w:t>
            </w:r>
          </w:p>
          <w:p w:rsidR="00DF2357" w:rsidRPr="00D872D9" w:rsidRDefault="00DF2357" w:rsidP="006602F1">
            <w:pPr>
              <w:rPr>
                <w:sz w:val="24"/>
              </w:rPr>
            </w:pPr>
            <w:r>
              <w:rPr>
                <w:rFonts w:hint="eastAsia"/>
                <w:sz w:val="24"/>
              </w:rPr>
              <w:t>5</w:t>
            </w:r>
            <w:r w:rsidRPr="00D872D9">
              <w:rPr>
                <w:rFonts w:hAnsi="宋体"/>
                <w:sz w:val="24"/>
              </w:rPr>
              <w:t>、</w:t>
            </w:r>
            <w:r w:rsidRPr="00D872D9">
              <w:rPr>
                <w:rFonts w:hint="eastAsia"/>
                <w:sz w:val="24"/>
              </w:rPr>
              <w:t>特种</w:t>
            </w:r>
            <w:r>
              <w:rPr>
                <w:rFonts w:hint="eastAsia"/>
                <w:sz w:val="24"/>
              </w:rPr>
              <w:t>设备作业</w:t>
            </w:r>
            <w:r w:rsidRPr="00D872D9">
              <w:rPr>
                <w:rFonts w:hint="eastAsia"/>
                <w:sz w:val="24"/>
              </w:rPr>
              <w:t>人员</w:t>
            </w:r>
            <w:r>
              <w:rPr>
                <w:rFonts w:hint="eastAsia"/>
                <w:sz w:val="24"/>
              </w:rPr>
              <w:t>资质</w:t>
            </w:r>
          </w:p>
          <w:p w:rsidR="00DF2357" w:rsidRPr="00D872D9" w:rsidRDefault="00DF2357" w:rsidP="006602F1">
            <w:pPr>
              <w:rPr>
                <w:sz w:val="24"/>
              </w:rPr>
            </w:pPr>
            <w:r>
              <w:rPr>
                <w:rFonts w:hint="eastAsia"/>
                <w:sz w:val="24"/>
              </w:rPr>
              <w:t>6</w:t>
            </w:r>
            <w:r w:rsidRPr="00D872D9">
              <w:rPr>
                <w:rFonts w:hAnsi="宋体"/>
                <w:sz w:val="24"/>
              </w:rPr>
              <w:t>、</w:t>
            </w:r>
            <w:r w:rsidRPr="00D872D9">
              <w:rPr>
                <w:rFonts w:hint="eastAsia"/>
                <w:sz w:val="24"/>
              </w:rPr>
              <w:t>安全培训</w:t>
            </w:r>
          </w:p>
          <w:p w:rsidR="00DF2357" w:rsidRPr="00D872D9" w:rsidRDefault="00DF2357" w:rsidP="006602F1">
            <w:pPr>
              <w:rPr>
                <w:sz w:val="24"/>
              </w:rPr>
            </w:pPr>
            <w:r>
              <w:rPr>
                <w:rFonts w:hint="eastAsia"/>
                <w:sz w:val="24"/>
              </w:rPr>
              <w:t>7</w:t>
            </w:r>
            <w:r w:rsidRPr="00D872D9">
              <w:rPr>
                <w:rFonts w:hAnsi="宋体"/>
                <w:sz w:val="24"/>
              </w:rPr>
              <w:t>、</w:t>
            </w:r>
            <w:r w:rsidRPr="00D872D9">
              <w:rPr>
                <w:rFonts w:ascii="宋体" w:hAnsi="宋体" w:cs="宋体" w:hint="eastAsia"/>
                <w:sz w:val="24"/>
              </w:rPr>
              <w:t>安全投入</w:t>
            </w:r>
          </w:p>
          <w:p w:rsidR="00DF2357" w:rsidRPr="00D872D9" w:rsidRDefault="00DF2357" w:rsidP="006602F1">
            <w:pPr>
              <w:rPr>
                <w:sz w:val="24"/>
              </w:rPr>
            </w:pPr>
            <w:r>
              <w:rPr>
                <w:rFonts w:hint="eastAsia"/>
                <w:sz w:val="24"/>
              </w:rPr>
              <w:t>8</w:t>
            </w:r>
            <w:r w:rsidRPr="00D872D9">
              <w:rPr>
                <w:rFonts w:hAnsi="宋体"/>
                <w:sz w:val="24"/>
              </w:rPr>
              <w:t>、</w:t>
            </w:r>
            <w:r w:rsidRPr="00D872D9">
              <w:rPr>
                <w:rFonts w:hint="eastAsia"/>
                <w:sz w:val="24"/>
              </w:rPr>
              <w:t>安全</w:t>
            </w:r>
            <w:r>
              <w:rPr>
                <w:rFonts w:hint="eastAsia"/>
                <w:sz w:val="24"/>
              </w:rPr>
              <w:t>检查</w:t>
            </w:r>
          </w:p>
          <w:p w:rsidR="00DF2357" w:rsidRDefault="00DF2357" w:rsidP="006602F1">
            <w:pPr>
              <w:rPr>
                <w:rFonts w:hAnsi="宋体" w:hint="eastAsia"/>
                <w:sz w:val="24"/>
              </w:rPr>
            </w:pPr>
            <w:r>
              <w:rPr>
                <w:rFonts w:hint="eastAsia"/>
                <w:sz w:val="24"/>
              </w:rPr>
              <w:t>9</w:t>
            </w:r>
            <w:r w:rsidRPr="00D872D9">
              <w:rPr>
                <w:rFonts w:hAnsi="宋体"/>
                <w:sz w:val="24"/>
              </w:rPr>
              <w:t>、</w:t>
            </w:r>
            <w:r>
              <w:rPr>
                <w:rFonts w:hAnsi="宋体" w:hint="eastAsia"/>
                <w:sz w:val="24"/>
              </w:rPr>
              <w:t>施工用电管理</w:t>
            </w:r>
          </w:p>
          <w:p w:rsidR="00DF2357" w:rsidRDefault="00DF2357" w:rsidP="006602F1">
            <w:pPr>
              <w:rPr>
                <w:rFonts w:hAnsi="宋体" w:hint="eastAsia"/>
                <w:sz w:val="24"/>
              </w:rPr>
            </w:pPr>
            <w:r>
              <w:rPr>
                <w:rFonts w:hAnsi="宋体" w:hint="eastAsia"/>
                <w:sz w:val="24"/>
              </w:rPr>
              <w:t>10</w:t>
            </w:r>
            <w:r>
              <w:rPr>
                <w:rFonts w:hAnsi="宋体" w:hint="eastAsia"/>
                <w:sz w:val="24"/>
              </w:rPr>
              <w:t>、</w:t>
            </w:r>
            <w:r w:rsidRPr="00D872D9">
              <w:rPr>
                <w:rFonts w:hint="eastAsia"/>
                <w:sz w:val="24"/>
              </w:rPr>
              <w:t>安全技术</w:t>
            </w:r>
            <w:r>
              <w:rPr>
                <w:rFonts w:hint="eastAsia"/>
                <w:sz w:val="24"/>
              </w:rPr>
              <w:t>管理</w:t>
            </w:r>
          </w:p>
          <w:p w:rsidR="00DF2357" w:rsidRPr="00D872D9" w:rsidRDefault="00DF2357" w:rsidP="006602F1">
            <w:pPr>
              <w:rPr>
                <w:rFonts w:hint="eastAsia"/>
                <w:sz w:val="24"/>
              </w:rPr>
            </w:pPr>
            <w:r>
              <w:rPr>
                <w:rFonts w:hint="eastAsia"/>
                <w:kern w:val="0"/>
                <w:sz w:val="24"/>
              </w:rPr>
              <w:t>11</w:t>
            </w:r>
            <w:r w:rsidRPr="00D872D9">
              <w:rPr>
                <w:rFonts w:hAnsi="宋体"/>
                <w:kern w:val="0"/>
                <w:sz w:val="24"/>
              </w:rPr>
              <w:t>、</w:t>
            </w:r>
            <w:r w:rsidRPr="00D872D9">
              <w:rPr>
                <w:rFonts w:hint="eastAsia"/>
                <w:sz w:val="24"/>
              </w:rPr>
              <w:t>危险作业</w:t>
            </w:r>
            <w:r>
              <w:rPr>
                <w:rFonts w:hint="eastAsia"/>
                <w:sz w:val="24"/>
              </w:rPr>
              <w:t>许可证</w:t>
            </w:r>
          </w:p>
          <w:p w:rsidR="00DF2357" w:rsidRDefault="00DF2357" w:rsidP="006602F1">
            <w:pPr>
              <w:rPr>
                <w:rFonts w:ascii="宋体" w:hAnsi="宋体" w:cs="宋体" w:hint="eastAsia"/>
                <w:sz w:val="24"/>
              </w:rPr>
            </w:pPr>
            <w:r>
              <w:rPr>
                <w:rFonts w:hint="eastAsia"/>
                <w:sz w:val="24"/>
              </w:rPr>
              <w:t>12</w:t>
            </w:r>
            <w:r w:rsidRPr="00D872D9">
              <w:rPr>
                <w:rFonts w:hint="eastAsia"/>
                <w:sz w:val="24"/>
              </w:rPr>
              <w:t>、</w:t>
            </w:r>
            <w:r w:rsidRPr="00D872D9">
              <w:rPr>
                <w:rFonts w:hAnsi="宋体" w:hint="eastAsia"/>
                <w:sz w:val="24"/>
              </w:rPr>
              <w:t>危险源</w:t>
            </w:r>
            <w:r>
              <w:rPr>
                <w:rFonts w:hAnsi="宋体" w:hint="eastAsia"/>
                <w:sz w:val="24"/>
              </w:rPr>
              <w:t>辨识与监控</w:t>
            </w:r>
          </w:p>
          <w:p w:rsidR="00DF2357" w:rsidRPr="00D872D9" w:rsidRDefault="00DF2357" w:rsidP="006602F1">
            <w:pPr>
              <w:rPr>
                <w:sz w:val="24"/>
              </w:rPr>
            </w:pPr>
            <w:r>
              <w:rPr>
                <w:rFonts w:hint="eastAsia"/>
                <w:sz w:val="24"/>
              </w:rPr>
              <w:t>13</w:t>
            </w:r>
            <w:r>
              <w:rPr>
                <w:rFonts w:hint="eastAsia"/>
                <w:sz w:val="24"/>
              </w:rPr>
              <w:t>、</w:t>
            </w:r>
            <w:r>
              <w:rPr>
                <w:rFonts w:hAnsi="宋体" w:hint="eastAsia"/>
                <w:sz w:val="24"/>
              </w:rPr>
              <w:t>现场应急救援处置方案</w:t>
            </w:r>
          </w:p>
          <w:p w:rsidR="00DF2357" w:rsidRDefault="00DF2357" w:rsidP="006602F1">
            <w:pPr>
              <w:rPr>
                <w:rFonts w:hint="eastAsia"/>
                <w:sz w:val="24"/>
              </w:rPr>
            </w:pPr>
            <w:r>
              <w:rPr>
                <w:rFonts w:hint="eastAsia"/>
                <w:sz w:val="24"/>
              </w:rPr>
              <w:t>14</w:t>
            </w:r>
            <w:r>
              <w:rPr>
                <w:rFonts w:hint="eastAsia"/>
                <w:sz w:val="24"/>
              </w:rPr>
              <w:t>、相关方安全管理</w:t>
            </w:r>
          </w:p>
          <w:p w:rsidR="00DF2357" w:rsidRDefault="00DF2357" w:rsidP="006602F1">
            <w:pPr>
              <w:rPr>
                <w:rFonts w:hint="eastAsia"/>
                <w:sz w:val="24"/>
              </w:rPr>
            </w:pPr>
            <w:r>
              <w:rPr>
                <w:rFonts w:hint="eastAsia"/>
                <w:sz w:val="24"/>
              </w:rPr>
              <w:t>15</w:t>
            </w:r>
            <w:r>
              <w:rPr>
                <w:rFonts w:hint="eastAsia"/>
                <w:sz w:val="24"/>
              </w:rPr>
              <w:t>、安全文明施工</w:t>
            </w:r>
          </w:p>
          <w:p w:rsidR="00DF2357" w:rsidRDefault="00DF2357" w:rsidP="006602F1">
            <w:pPr>
              <w:rPr>
                <w:rFonts w:hint="eastAsia"/>
                <w:sz w:val="24"/>
              </w:rPr>
            </w:pPr>
            <w:r>
              <w:rPr>
                <w:rFonts w:hAnsi="宋体" w:hint="eastAsia"/>
                <w:sz w:val="24"/>
              </w:rPr>
              <w:t>16</w:t>
            </w:r>
            <w:r w:rsidRPr="00D872D9">
              <w:rPr>
                <w:rFonts w:hAnsi="宋体"/>
                <w:sz w:val="24"/>
              </w:rPr>
              <w:t>、</w:t>
            </w:r>
            <w:r>
              <w:rPr>
                <w:rFonts w:hAnsi="宋体" w:hint="eastAsia"/>
                <w:sz w:val="24"/>
              </w:rPr>
              <w:t>生活卫生管理</w:t>
            </w:r>
          </w:p>
          <w:p w:rsidR="00DF2357" w:rsidRPr="00D872D9" w:rsidRDefault="00DF2357" w:rsidP="006602F1">
            <w:pPr>
              <w:widowControl/>
              <w:rPr>
                <w:kern w:val="0"/>
                <w:sz w:val="24"/>
              </w:rPr>
            </w:pPr>
            <w:r>
              <w:rPr>
                <w:rFonts w:hint="eastAsia"/>
                <w:sz w:val="24"/>
              </w:rPr>
              <w:t>17</w:t>
            </w:r>
            <w:r>
              <w:rPr>
                <w:rFonts w:hint="eastAsia"/>
                <w:sz w:val="24"/>
              </w:rPr>
              <w:t>、其他</w:t>
            </w:r>
          </w:p>
        </w:tc>
      </w:tr>
      <w:tr w:rsidR="00DF2357" w:rsidRPr="00D872D9" w:rsidTr="006602F1">
        <w:trPr>
          <w:trHeight w:val="583"/>
        </w:trPr>
        <w:tc>
          <w:tcPr>
            <w:tcW w:w="1859" w:type="pct"/>
            <w:vAlign w:val="center"/>
          </w:tcPr>
          <w:p w:rsidR="00DF2357" w:rsidRPr="009B0010" w:rsidRDefault="00DF2357" w:rsidP="006602F1">
            <w:pPr>
              <w:widowControl/>
              <w:spacing w:line="348" w:lineRule="auto"/>
              <w:jc w:val="center"/>
              <w:rPr>
                <w:rFonts w:ascii="黑体" w:eastAsia="黑体" w:hAnsi="宋体" w:hint="eastAsia"/>
                <w:sz w:val="28"/>
                <w:szCs w:val="28"/>
              </w:rPr>
            </w:pPr>
            <w:r w:rsidRPr="009B0010">
              <w:rPr>
                <w:rFonts w:ascii="黑体" w:eastAsia="黑体" w:hAnsi="宋体" w:hint="eastAsia"/>
                <w:bCs/>
                <w:sz w:val="28"/>
                <w:szCs w:val="28"/>
              </w:rPr>
              <w:t>地质环境隐患</w:t>
            </w:r>
          </w:p>
        </w:tc>
        <w:tc>
          <w:tcPr>
            <w:tcW w:w="3141" w:type="pct"/>
            <w:vAlign w:val="center"/>
          </w:tcPr>
          <w:p w:rsidR="00DF2357" w:rsidRDefault="00DF2357" w:rsidP="006602F1">
            <w:pPr>
              <w:widowControl/>
              <w:rPr>
                <w:rFonts w:ascii="宋体" w:hAnsi="宋体" w:cs="宋体" w:hint="eastAsia"/>
                <w:sz w:val="24"/>
              </w:rPr>
            </w:pPr>
            <w:r>
              <w:rPr>
                <w:rFonts w:ascii="宋体" w:hAnsi="宋体" w:cs="宋体" w:hint="eastAsia"/>
                <w:sz w:val="24"/>
              </w:rPr>
              <w:t>1、</w:t>
            </w:r>
            <w:r w:rsidRPr="00D872D9">
              <w:rPr>
                <w:rFonts w:ascii="宋体" w:hAnsi="宋体" w:cs="宋体" w:hint="eastAsia"/>
                <w:sz w:val="24"/>
              </w:rPr>
              <w:t>岩爆</w:t>
            </w:r>
          </w:p>
          <w:p w:rsidR="00DF2357" w:rsidRDefault="00DF2357" w:rsidP="006602F1">
            <w:pPr>
              <w:widowControl/>
              <w:rPr>
                <w:rFonts w:ascii="宋体" w:hAnsi="宋体" w:cs="宋体" w:hint="eastAsia"/>
                <w:sz w:val="24"/>
              </w:rPr>
            </w:pPr>
            <w:r>
              <w:rPr>
                <w:rFonts w:ascii="宋体" w:hAnsi="宋体" w:cs="宋体" w:hint="eastAsia"/>
                <w:sz w:val="24"/>
              </w:rPr>
              <w:t>2、地下硐室作业</w:t>
            </w:r>
          </w:p>
          <w:p w:rsidR="00DF2357" w:rsidRDefault="00DF2357" w:rsidP="006602F1">
            <w:pPr>
              <w:widowControl/>
              <w:rPr>
                <w:rFonts w:ascii="宋体" w:hAnsi="宋体" w:cs="宋体" w:hint="eastAsia"/>
                <w:sz w:val="24"/>
              </w:rPr>
            </w:pPr>
            <w:r>
              <w:rPr>
                <w:rFonts w:hAnsi="宋体" w:hint="eastAsia"/>
                <w:sz w:val="24"/>
              </w:rPr>
              <w:t>3</w:t>
            </w:r>
            <w:r>
              <w:rPr>
                <w:rFonts w:hAnsi="宋体" w:hint="eastAsia"/>
                <w:sz w:val="24"/>
              </w:rPr>
              <w:t>、</w:t>
            </w:r>
            <w:r w:rsidRPr="00F341BC">
              <w:rPr>
                <w:rFonts w:hAnsi="宋体" w:hint="eastAsia"/>
                <w:sz w:val="24"/>
              </w:rPr>
              <w:t>受限空间作业安全</w:t>
            </w:r>
          </w:p>
          <w:p w:rsidR="00DF2357" w:rsidRDefault="00DF2357" w:rsidP="006602F1">
            <w:pPr>
              <w:widowControl/>
              <w:rPr>
                <w:rFonts w:ascii="宋体" w:hAnsi="宋体" w:cs="宋体" w:hint="eastAsia"/>
                <w:sz w:val="24"/>
              </w:rPr>
            </w:pPr>
            <w:r>
              <w:rPr>
                <w:rFonts w:hAnsi="宋体" w:hint="eastAsia"/>
                <w:sz w:val="24"/>
              </w:rPr>
              <w:t>4</w:t>
            </w:r>
            <w:r>
              <w:rPr>
                <w:rFonts w:hAnsi="宋体" w:hint="eastAsia"/>
                <w:sz w:val="24"/>
              </w:rPr>
              <w:t>、</w:t>
            </w:r>
            <w:r w:rsidRPr="00F341BC">
              <w:rPr>
                <w:rFonts w:hAnsi="宋体" w:hint="eastAsia"/>
                <w:sz w:val="24"/>
              </w:rPr>
              <w:t>有毒有害气体</w:t>
            </w:r>
          </w:p>
          <w:p w:rsidR="00DF2357" w:rsidRDefault="00DF2357" w:rsidP="006602F1">
            <w:pPr>
              <w:widowControl/>
              <w:rPr>
                <w:rFonts w:ascii="宋体" w:hAnsi="宋体" w:cs="宋体" w:hint="eastAsia"/>
                <w:sz w:val="24"/>
              </w:rPr>
            </w:pPr>
            <w:r>
              <w:rPr>
                <w:rFonts w:hAnsi="宋体" w:hint="eastAsia"/>
                <w:sz w:val="24"/>
              </w:rPr>
              <w:t>5</w:t>
            </w:r>
            <w:r>
              <w:rPr>
                <w:rFonts w:hAnsi="宋体" w:hint="eastAsia"/>
                <w:sz w:val="24"/>
              </w:rPr>
              <w:t>、</w:t>
            </w:r>
            <w:r w:rsidRPr="00F341BC">
              <w:rPr>
                <w:rFonts w:hAnsi="宋体" w:hint="eastAsia"/>
                <w:sz w:val="24"/>
              </w:rPr>
              <w:t>氨中毒</w:t>
            </w:r>
          </w:p>
          <w:p w:rsidR="00DF2357" w:rsidRDefault="00DF2357" w:rsidP="006602F1">
            <w:pPr>
              <w:widowControl/>
              <w:rPr>
                <w:rFonts w:ascii="宋体" w:hAnsi="宋体" w:cs="宋体" w:hint="eastAsia"/>
                <w:sz w:val="24"/>
              </w:rPr>
            </w:pPr>
            <w:r>
              <w:rPr>
                <w:rFonts w:hAnsi="宋体" w:hint="eastAsia"/>
                <w:sz w:val="24"/>
              </w:rPr>
              <w:lastRenderedPageBreak/>
              <w:t>6</w:t>
            </w:r>
            <w:r>
              <w:rPr>
                <w:rFonts w:hAnsi="宋体" w:hint="eastAsia"/>
                <w:sz w:val="24"/>
              </w:rPr>
              <w:t>、</w:t>
            </w:r>
            <w:r w:rsidRPr="00F341BC">
              <w:rPr>
                <w:rFonts w:hAnsi="宋体" w:hint="eastAsia"/>
                <w:sz w:val="24"/>
              </w:rPr>
              <w:t>粉尘</w:t>
            </w:r>
          </w:p>
          <w:p w:rsidR="00DF2357" w:rsidRDefault="00DF2357" w:rsidP="006602F1">
            <w:pPr>
              <w:widowControl/>
              <w:rPr>
                <w:rFonts w:ascii="宋体" w:hAnsi="宋体" w:cs="宋体" w:hint="eastAsia"/>
                <w:sz w:val="24"/>
              </w:rPr>
            </w:pPr>
            <w:r>
              <w:rPr>
                <w:rFonts w:hAnsi="宋体" w:hint="eastAsia"/>
                <w:sz w:val="24"/>
              </w:rPr>
              <w:t>7</w:t>
            </w:r>
            <w:r>
              <w:rPr>
                <w:rFonts w:hAnsi="宋体" w:hint="eastAsia"/>
                <w:sz w:val="24"/>
              </w:rPr>
              <w:t>、</w:t>
            </w:r>
            <w:r w:rsidRPr="00F341BC">
              <w:rPr>
                <w:rFonts w:hAnsi="宋体" w:hint="eastAsia"/>
                <w:sz w:val="24"/>
              </w:rPr>
              <w:t>噪音</w:t>
            </w:r>
          </w:p>
          <w:p w:rsidR="00DF2357" w:rsidRDefault="00DF2357" w:rsidP="006602F1">
            <w:pPr>
              <w:widowControl/>
              <w:rPr>
                <w:rFonts w:ascii="宋体" w:hAnsi="宋体" w:cs="宋体" w:hint="eastAsia"/>
                <w:sz w:val="24"/>
              </w:rPr>
            </w:pPr>
            <w:r>
              <w:rPr>
                <w:rFonts w:hAnsi="宋体" w:hint="eastAsia"/>
                <w:sz w:val="24"/>
              </w:rPr>
              <w:t>8</w:t>
            </w:r>
            <w:r>
              <w:rPr>
                <w:rFonts w:hAnsi="宋体" w:hint="eastAsia"/>
                <w:sz w:val="24"/>
              </w:rPr>
              <w:t>、</w:t>
            </w:r>
            <w:r w:rsidRPr="00F341BC">
              <w:rPr>
                <w:rFonts w:hAnsi="宋体" w:hint="eastAsia"/>
                <w:sz w:val="24"/>
              </w:rPr>
              <w:t>辐射</w:t>
            </w:r>
          </w:p>
          <w:p w:rsidR="00DF2357" w:rsidRDefault="00DF2357" w:rsidP="006602F1">
            <w:pPr>
              <w:widowControl/>
              <w:rPr>
                <w:rFonts w:ascii="宋体" w:hAnsi="宋体" w:cs="宋体" w:hint="eastAsia"/>
                <w:sz w:val="24"/>
              </w:rPr>
            </w:pPr>
            <w:r>
              <w:rPr>
                <w:rFonts w:hint="eastAsia"/>
                <w:sz w:val="24"/>
              </w:rPr>
              <w:t>9</w:t>
            </w:r>
            <w:r>
              <w:rPr>
                <w:rFonts w:hint="eastAsia"/>
                <w:sz w:val="24"/>
              </w:rPr>
              <w:t>、</w:t>
            </w:r>
            <w:r w:rsidRPr="00F341BC">
              <w:rPr>
                <w:rFonts w:hint="eastAsia"/>
                <w:sz w:val="24"/>
              </w:rPr>
              <w:t>泥石流</w:t>
            </w:r>
          </w:p>
          <w:p w:rsidR="00DF2357" w:rsidRPr="00F341BC" w:rsidRDefault="00DF2357" w:rsidP="006602F1">
            <w:pPr>
              <w:widowControl/>
              <w:rPr>
                <w:rFonts w:ascii="宋体" w:hAnsi="宋体" w:cs="宋体" w:hint="eastAsia"/>
                <w:sz w:val="24"/>
              </w:rPr>
            </w:pPr>
            <w:r>
              <w:rPr>
                <w:rFonts w:hAnsi="宋体" w:hint="eastAsia"/>
                <w:sz w:val="24"/>
              </w:rPr>
              <w:t>10</w:t>
            </w:r>
            <w:r>
              <w:rPr>
                <w:rFonts w:hAnsi="宋体" w:hint="eastAsia"/>
                <w:sz w:val="24"/>
              </w:rPr>
              <w:t>、</w:t>
            </w:r>
            <w:r w:rsidRPr="00F341BC">
              <w:rPr>
                <w:rFonts w:hAnsi="宋体" w:hint="eastAsia"/>
                <w:sz w:val="24"/>
              </w:rPr>
              <w:t>滑坡</w:t>
            </w:r>
          </w:p>
          <w:p w:rsidR="00DF2357" w:rsidRPr="00D872D9" w:rsidRDefault="00DF2357" w:rsidP="006602F1">
            <w:pPr>
              <w:widowControl/>
              <w:rPr>
                <w:rFonts w:hAnsi="宋体"/>
                <w:sz w:val="24"/>
              </w:rPr>
            </w:pPr>
            <w:r>
              <w:rPr>
                <w:rFonts w:hAnsi="宋体" w:hint="eastAsia"/>
                <w:sz w:val="24"/>
              </w:rPr>
              <w:t>11</w:t>
            </w:r>
            <w:r w:rsidRPr="00A873B2">
              <w:rPr>
                <w:rFonts w:hAnsi="宋体"/>
                <w:sz w:val="24"/>
              </w:rPr>
              <w:t>、</w:t>
            </w:r>
            <w:r w:rsidRPr="00A873B2">
              <w:rPr>
                <w:rFonts w:hint="eastAsia"/>
                <w:sz w:val="24"/>
              </w:rPr>
              <w:t>洪水</w:t>
            </w:r>
          </w:p>
          <w:p w:rsidR="00DF2357" w:rsidRPr="00D872D9" w:rsidRDefault="00DF2357" w:rsidP="006602F1">
            <w:pPr>
              <w:widowControl/>
              <w:rPr>
                <w:rFonts w:hAnsi="宋体"/>
                <w:sz w:val="24"/>
              </w:rPr>
            </w:pPr>
            <w:r>
              <w:rPr>
                <w:rFonts w:hAnsi="宋体" w:hint="eastAsia"/>
                <w:sz w:val="24"/>
              </w:rPr>
              <w:t>12</w:t>
            </w:r>
            <w:r w:rsidRPr="00D872D9">
              <w:rPr>
                <w:rFonts w:hAnsi="宋体" w:hint="eastAsia"/>
                <w:sz w:val="24"/>
              </w:rPr>
              <w:t>、</w:t>
            </w:r>
            <w:r w:rsidRPr="00D872D9">
              <w:rPr>
                <w:rFonts w:hint="eastAsia"/>
                <w:sz w:val="24"/>
              </w:rPr>
              <w:t>大风</w:t>
            </w:r>
          </w:p>
          <w:p w:rsidR="00DF2357" w:rsidRDefault="00DF2357" w:rsidP="006602F1">
            <w:pPr>
              <w:widowControl/>
              <w:rPr>
                <w:rFonts w:hAnsi="宋体" w:hint="eastAsia"/>
                <w:sz w:val="24"/>
              </w:rPr>
            </w:pPr>
            <w:r>
              <w:rPr>
                <w:rFonts w:hAnsi="宋体" w:hint="eastAsia"/>
                <w:sz w:val="24"/>
              </w:rPr>
              <w:t>13</w:t>
            </w:r>
            <w:r w:rsidRPr="00D872D9">
              <w:rPr>
                <w:rFonts w:hAnsi="宋体"/>
                <w:sz w:val="24"/>
              </w:rPr>
              <w:t>、</w:t>
            </w:r>
            <w:r w:rsidRPr="00D872D9">
              <w:rPr>
                <w:rFonts w:hint="eastAsia"/>
                <w:sz w:val="24"/>
              </w:rPr>
              <w:t>大雪</w:t>
            </w:r>
          </w:p>
          <w:p w:rsidR="00DF2357" w:rsidRDefault="00DF2357" w:rsidP="006602F1">
            <w:pPr>
              <w:widowControl/>
              <w:rPr>
                <w:rFonts w:hAnsi="宋体" w:hint="eastAsia"/>
                <w:sz w:val="24"/>
              </w:rPr>
            </w:pPr>
            <w:r>
              <w:rPr>
                <w:rFonts w:hAnsi="宋体" w:hint="eastAsia"/>
                <w:sz w:val="24"/>
              </w:rPr>
              <w:t>14</w:t>
            </w:r>
            <w:r>
              <w:rPr>
                <w:rFonts w:hAnsi="宋体" w:hint="eastAsia"/>
                <w:sz w:val="24"/>
              </w:rPr>
              <w:t>、高温</w:t>
            </w:r>
          </w:p>
          <w:p w:rsidR="00DF2357" w:rsidRDefault="00DF2357" w:rsidP="006602F1">
            <w:pPr>
              <w:widowControl/>
              <w:rPr>
                <w:rFonts w:hAnsi="宋体" w:hint="eastAsia"/>
                <w:sz w:val="24"/>
              </w:rPr>
            </w:pPr>
            <w:r>
              <w:rPr>
                <w:rFonts w:hAnsi="宋体" w:hint="eastAsia"/>
                <w:sz w:val="24"/>
              </w:rPr>
              <w:t>15</w:t>
            </w:r>
            <w:r w:rsidRPr="00D872D9">
              <w:rPr>
                <w:rFonts w:hAnsi="宋体" w:hint="eastAsia"/>
                <w:sz w:val="24"/>
              </w:rPr>
              <w:t>、</w:t>
            </w:r>
            <w:r w:rsidRPr="00D872D9">
              <w:rPr>
                <w:rFonts w:hint="eastAsia"/>
                <w:sz w:val="24"/>
              </w:rPr>
              <w:t>森林草原火灾</w:t>
            </w:r>
          </w:p>
          <w:p w:rsidR="00DF2357" w:rsidRPr="00D872D9" w:rsidRDefault="00DF2357" w:rsidP="006602F1">
            <w:pPr>
              <w:widowControl/>
              <w:rPr>
                <w:rFonts w:hAnsi="宋体"/>
                <w:sz w:val="24"/>
              </w:rPr>
            </w:pPr>
            <w:r>
              <w:rPr>
                <w:rFonts w:hint="eastAsia"/>
                <w:sz w:val="24"/>
              </w:rPr>
              <w:t>16</w:t>
            </w:r>
            <w:r w:rsidRPr="00D872D9">
              <w:rPr>
                <w:rFonts w:hint="eastAsia"/>
                <w:sz w:val="24"/>
              </w:rPr>
              <w:t>、</w:t>
            </w:r>
            <w:r w:rsidRPr="00EC6E73">
              <w:rPr>
                <w:rFonts w:ascii="宋体" w:hAnsi="宋体" w:cs="宋体" w:hint="eastAsia"/>
                <w:bCs/>
                <w:color w:val="000000"/>
                <w:kern w:val="0"/>
                <w:sz w:val="24"/>
              </w:rPr>
              <w:t>其他地质环境类</w:t>
            </w:r>
          </w:p>
        </w:tc>
      </w:tr>
      <w:bookmarkEnd w:id="50"/>
    </w:tbl>
    <w:p w:rsidR="00DF2357" w:rsidRPr="00DF2357" w:rsidRDefault="00DF2357" w:rsidP="00335BA7">
      <w:pPr>
        <w:sectPr w:rsidR="00DF2357" w:rsidRPr="00DF2357" w:rsidSect="006C343C">
          <w:pgSz w:w="11906" w:h="16838"/>
          <w:pgMar w:top="1440" w:right="1797" w:bottom="1440" w:left="1797" w:header="851" w:footer="992" w:gutter="0"/>
          <w:pgNumType w:start="1"/>
          <w:cols w:space="720"/>
          <w:docGrid w:type="linesAndChars" w:linePitch="312"/>
        </w:sectPr>
      </w:pPr>
    </w:p>
    <w:p w:rsidR="006C343C" w:rsidRDefault="006C343C" w:rsidP="00C50ED4">
      <w:pPr>
        <w:pStyle w:val="1"/>
        <w:ind w:firstLineChars="200" w:firstLine="640"/>
        <w:rPr>
          <w:rFonts w:ascii="黑体" w:eastAsia="黑体" w:hint="eastAsia"/>
          <w:b w:val="0"/>
          <w:kern w:val="0"/>
          <w:sz w:val="32"/>
          <w:szCs w:val="32"/>
        </w:rPr>
      </w:pPr>
      <w:bookmarkStart w:id="51" w:name="_Toc250028414"/>
      <w:bookmarkStart w:id="52" w:name="_Toc357679096"/>
      <w:r w:rsidRPr="004A0963">
        <w:rPr>
          <w:rFonts w:ascii="黑体" w:eastAsia="黑体" w:hint="eastAsia"/>
          <w:b w:val="0"/>
          <w:kern w:val="0"/>
          <w:sz w:val="32"/>
          <w:szCs w:val="32"/>
        </w:rPr>
        <w:lastRenderedPageBreak/>
        <w:t>附件</w:t>
      </w:r>
      <w:bookmarkEnd w:id="51"/>
      <w:r w:rsidR="00DF2357">
        <w:rPr>
          <w:rFonts w:ascii="黑体" w:eastAsia="黑体" w:hint="eastAsia"/>
          <w:b w:val="0"/>
          <w:kern w:val="0"/>
          <w:sz w:val="32"/>
          <w:szCs w:val="32"/>
        </w:rPr>
        <w:t>2</w:t>
      </w:r>
      <w:bookmarkEnd w:id="52"/>
    </w:p>
    <w:p w:rsidR="00394C45" w:rsidRPr="005229D5" w:rsidRDefault="00394C45" w:rsidP="00394C45">
      <w:pPr>
        <w:widowControl/>
        <w:spacing w:afterLines="50" w:line="520" w:lineRule="exact"/>
        <w:ind w:firstLineChars="200" w:firstLine="560"/>
        <w:jc w:val="center"/>
        <w:rPr>
          <w:rFonts w:ascii="宋体" w:hAnsi="宋体"/>
          <w:kern w:val="0"/>
          <w:sz w:val="28"/>
          <w:szCs w:val="28"/>
        </w:rPr>
      </w:pPr>
      <w:r w:rsidRPr="005229D5">
        <w:rPr>
          <w:rFonts w:ascii="宋体" w:hAnsi="宋体" w:hint="eastAsia"/>
          <w:kern w:val="0"/>
          <w:sz w:val="28"/>
          <w:szCs w:val="28"/>
        </w:rPr>
        <w:t>中国水利水电第七工程局有限公司隐患分类说明</w:t>
      </w:r>
    </w:p>
    <w:tbl>
      <w:tblPr>
        <w:tblW w:w="13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1279"/>
        <w:gridCol w:w="2772"/>
        <w:gridCol w:w="8426"/>
      </w:tblGrid>
      <w:tr w:rsidR="00394C45" w:rsidRPr="00136C60" w:rsidTr="00D9335A">
        <w:trPr>
          <w:trHeight w:val="309"/>
          <w:tblHeader/>
          <w:jc w:val="center"/>
        </w:trPr>
        <w:tc>
          <w:tcPr>
            <w:tcW w:w="708"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sidRPr="00AD53D2">
              <w:rPr>
                <w:rFonts w:ascii="仿宋_GB2312" w:eastAsia="仿宋_GB2312" w:hint="eastAsia"/>
                <w:color w:val="000000"/>
                <w:szCs w:val="21"/>
              </w:rPr>
              <w:t>序号</w:t>
            </w:r>
          </w:p>
        </w:tc>
        <w:tc>
          <w:tcPr>
            <w:tcW w:w="1279"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sidRPr="00AD53D2">
              <w:rPr>
                <w:rFonts w:ascii="仿宋_GB2312" w:eastAsia="仿宋_GB2312" w:hint="eastAsia"/>
                <w:color w:val="000000"/>
                <w:szCs w:val="21"/>
              </w:rPr>
              <w:t>隐患大类</w:t>
            </w: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sidRPr="00AD53D2">
              <w:rPr>
                <w:rFonts w:ascii="仿宋_GB2312" w:eastAsia="仿宋_GB2312" w:hint="eastAsia"/>
                <w:color w:val="000000"/>
                <w:szCs w:val="21"/>
              </w:rPr>
              <w:t>隐患小类</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sidRPr="00AD53D2">
              <w:rPr>
                <w:rFonts w:ascii="仿宋_GB2312" w:eastAsia="仿宋_GB2312" w:hint="eastAsia"/>
                <w:color w:val="000000"/>
                <w:szCs w:val="21"/>
              </w:rPr>
              <w:t>说明</w:t>
            </w:r>
          </w:p>
        </w:tc>
      </w:tr>
      <w:tr w:rsidR="00394C45" w:rsidRPr="00136C60" w:rsidTr="00D9335A">
        <w:trPr>
          <w:trHeight w:val="294"/>
          <w:jc w:val="center"/>
        </w:trPr>
        <w:tc>
          <w:tcPr>
            <w:tcW w:w="708" w:type="dxa"/>
            <w:tcBorders>
              <w:top w:val="single" w:sz="4" w:space="0" w:color="auto"/>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1</w:t>
            </w:r>
          </w:p>
        </w:tc>
        <w:tc>
          <w:tcPr>
            <w:tcW w:w="1279" w:type="dxa"/>
            <w:vMerge w:val="restart"/>
            <w:tcBorders>
              <w:top w:val="single" w:sz="4" w:space="0" w:color="auto"/>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r>
              <w:rPr>
                <w:rFonts w:ascii="仿宋_GB2312" w:eastAsia="仿宋_GB2312" w:hint="eastAsia"/>
                <w:color w:val="000000"/>
                <w:szCs w:val="21"/>
              </w:rPr>
              <w:t>安全事故</w:t>
            </w: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sidRPr="00AD53D2">
              <w:rPr>
                <w:rFonts w:ascii="仿宋_GB2312" w:eastAsia="仿宋_GB2312" w:hint="eastAsia"/>
                <w:color w:val="000000"/>
                <w:szCs w:val="21"/>
              </w:rPr>
              <w:t>物体打击</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394C45" w:rsidP="00D9335A">
            <w:pPr>
              <w:jc w:val="left"/>
              <w:rPr>
                <w:rFonts w:ascii="仿宋_GB2312" w:eastAsia="仿宋_GB2312" w:hint="eastAsia"/>
                <w:color w:val="000000"/>
                <w:szCs w:val="21"/>
              </w:rPr>
            </w:pPr>
            <w:r w:rsidRPr="005229D5">
              <w:rPr>
                <w:rFonts w:ascii="仿宋_GB2312" w:eastAsia="仿宋_GB2312" w:hint="eastAsia"/>
                <w:color w:val="000000"/>
                <w:szCs w:val="21"/>
              </w:rPr>
              <w:t>指失控物体的惯性力造成的人身伤害事故</w:t>
            </w:r>
            <w:r w:rsidR="004027F9">
              <w:rPr>
                <w:rFonts w:ascii="仿宋_GB2312" w:eastAsia="仿宋_GB2312" w:hint="eastAsia"/>
                <w:color w:val="000000"/>
                <w:szCs w:val="21"/>
              </w:rPr>
              <w:t>，</w:t>
            </w:r>
            <w:r w:rsidRPr="005229D5">
              <w:rPr>
                <w:rFonts w:ascii="仿宋_GB2312" w:eastAsia="仿宋_GB2312" w:hint="eastAsia"/>
                <w:color w:val="000000"/>
                <w:szCs w:val="21"/>
              </w:rPr>
              <w:t>不包括爆炸引起的物体打击。</w:t>
            </w:r>
          </w:p>
        </w:tc>
      </w:tr>
      <w:tr w:rsidR="00394C45" w:rsidRPr="00136C60" w:rsidTr="00452F14">
        <w:trPr>
          <w:trHeight w:val="281"/>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2</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车辆伤害</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452F14">
            <w:pPr>
              <w:jc w:val="left"/>
              <w:rPr>
                <w:rFonts w:ascii="仿宋_GB2312" w:eastAsia="仿宋_GB2312" w:hint="eastAsia"/>
                <w:color w:val="000000"/>
                <w:szCs w:val="21"/>
              </w:rPr>
            </w:pPr>
            <w:r w:rsidRPr="00452F14">
              <w:rPr>
                <w:rFonts w:ascii="仿宋_GB2312" w:eastAsia="仿宋_GB2312" w:hint="eastAsia"/>
                <w:color w:val="000000"/>
                <w:szCs w:val="21"/>
              </w:rPr>
              <w:t>指机动车辆引起的机械伤害事故。</w:t>
            </w:r>
          </w:p>
        </w:tc>
      </w:tr>
      <w:tr w:rsidR="00394C45" w:rsidRPr="00136C60" w:rsidTr="00D9335A">
        <w:trPr>
          <w:trHeight w:val="294"/>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3</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452F14">
            <w:pPr>
              <w:jc w:val="center"/>
              <w:rPr>
                <w:rFonts w:ascii="仿宋_GB2312" w:eastAsia="仿宋_GB2312" w:hint="eastAsia"/>
                <w:color w:val="000000"/>
                <w:szCs w:val="21"/>
              </w:rPr>
            </w:pPr>
            <w:r>
              <w:rPr>
                <w:rFonts w:ascii="仿宋_GB2312" w:eastAsia="仿宋_GB2312" w:hint="eastAsia"/>
                <w:color w:val="000000"/>
                <w:szCs w:val="21"/>
              </w:rPr>
              <w:t>机械伤害</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指机械设备或工具引起的绞、碾、碰、割、戳、切等伤害。但不包括车辆、起重设备引起的伤害。</w:t>
            </w:r>
          </w:p>
        </w:tc>
      </w:tr>
      <w:tr w:rsidR="00394C45" w:rsidRPr="00136C60" w:rsidTr="00D9335A">
        <w:trPr>
          <w:trHeight w:val="309"/>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4</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起重伤害</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指从事各种起重作业时发生的机械伤害事故</w:t>
            </w:r>
            <w:r w:rsidR="004027F9">
              <w:rPr>
                <w:rFonts w:ascii="仿宋_GB2312" w:eastAsia="仿宋_GB2312" w:hint="eastAsia"/>
                <w:color w:val="000000"/>
                <w:szCs w:val="21"/>
              </w:rPr>
              <w:t>，</w:t>
            </w:r>
            <w:r w:rsidRPr="00452F14">
              <w:rPr>
                <w:rFonts w:ascii="仿宋_GB2312" w:eastAsia="仿宋_GB2312" w:hint="eastAsia"/>
                <w:color w:val="000000"/>
                <w:szCs w:val="21"/>
              </w:rPr>
              <w:t>但不包括上下驾驶室时发生的坠落伤害和起重设备引起的触电以及检修时制动失灵引起的伤害。</w:t>
            </w:r>
          </w:p>
        </w:tc>
      </w:tr>
      <w:tr w:rsidR="00394C45" w:rsidRPr="00136C60" w:rsidTr="00452F14">
        <w:trPr>
          <w:trHeight w:val="247"/>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5</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触电</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由于电流流经人体导致的生理伤害。</w:t>
            </w:r>
          </w:p>
        </w:tc>
      </w:tr>
      <w:tr w:rsidR="00394C45" w:rsidRPr="00136C60" w:rsidTr="00D9335A">
        <w:trPr>
          <w:trHeight w:val="604"/>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6</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淹溺</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由于水大量经口、鼻进入肺内</w:t>
            </w:r>
            <w:r w:rsidR="004027F9">
              <w:rPr>
                <w:rFonts w:ascii="仿宋_GB2312" w:eastAsia="仿宋_GB2312" w:hint="eastAsia"/>
                <w:color w:val="000000"/>
                <w:szCs w:val="21"/>
              </w:rPr>
              <w:t>，</w:t>
            </w:r>
            <w:r w:rsidRPr="00452F14">
              <w:rPr>
                <w:rFonts w:ascii="仿宋_GB2312" w:eastAsia="仿宋_GB2312" w:hint="eastAsia"/>
                <w:color w:val="000000"/>
                <w:szCs w:val="21"/>
              </w:rPr>
              <w:t>导致呼吸道阻塞</w:t>
            </w:r>
            <w:r w:rsidR="004027F9">
              <w:rPr>
                <w:rFonts w:ascii="仿宋_GB2312" w:eastAsia="仿宋_GB2312" w:hint="eastAsia"/>
                <w:color w:val="000000"/>
                <w:szCs w:val="21"/>
              </w:rPr>
              <w:t>，</w:t>
            </w:r>
            <w:r w:rsidRPr="00452F14">
              <w:rPr>
                <w:rFonts w:ascii="仿宋_GB2312" w:eastAsia="仿宋_GB2312" w:hint="eastAsia"/>
                <w:color w:val="000000"/>
                <w:szCs w:val="21"/>
              </w:rPr>
              <w:t>发生急性缺氧而窒息死亡的事故。它适用于船舶、排筏、设施在航行、停泊、作业时发生的落水事故。</w:t>
            </w:r>
          </w:p>
        </w:tc>
      </w:tr>
      <w:tr w:rsidR="00394C45" w:rsidRPr="00136C60" w:rsidTr="00D9335A">
        <w:trPr>
          <w:trHeight w:val="387"/>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lastRenderedPageBreak/>
              <w:t>7</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灼烫</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指强酸、强碱溅到身体上引起的灼伤</w:t>
            </w:r>
            <w:r w:rsidR="004027F9">
              <w:rPr>
                <w:rFonts w:ascii="仿宋_GB2312" w:eastAsia="仿宋_GB2312" w:hint="eastAsia"/>
                <w:color w:val="000000"/>
                <w:szCs w:val="21"/>
              </w:rPr>
              <w:t>，</w:t>
            </w:r>
            <w:r w:rsidRPr="00452F14">
              <w:rPr>
                <w:rFonts w:ascii="仿宋_GB2312" w:eastAsia="仿宋_GB2312" w:hint="eastAsia"/>
                <w:color w:val="000000"/>
                <w:szCs w:val="21"/>
              </w:rPr>
              <w:t>或因火焰引起的烧伤</w:t>
            </w:r>
            <w:r w:rsidR="004027F9">
              <w:rPr>
                <w:rFonts w:ascii="仿宋_GB2312" w:eastAsia="仿宋_GB2312" w:hint="eastAsia"/>
                <w:color w:val="000000"/>
                <w:szCs w:val="21"/>
              </w:rPr>
              <w:t>，</w:t>
            </w:r>
            <w:r w:rsidRPr="00452F14">
              <w:rPr>
                <w:rFonts w:ascii="仿宋_GB2312" w:eastAsia="仿宋_GB2312" w:hint="eastAsia"/>
                <w:color w:val="000000"/>
                <w:szCs w:val="21"/>
              </w:rPr>
              <w:t>高温物体引起的烫伤</w:t>
            </w:r>
            <w:r w:rsidR="004027F9">
              <w:rPr>
                <w:rFonts w:ascii="仿宋_GB2312" w:eastAsia="仿宋_GB2312" w:hint="eastAsia"/>
                <w:color w:val="000000"/>
                <w:szCs w:val="21"/>
              </w:rPr>
              <w:t>，</w:t>
            </w:r>
            <w:r w:rsidRPr="00452F14">
              <w:rPr>
                <w:rFonts w:ascii="仿宋_GB2312" w:eastAsia="仿宋_GB2312" w:hint="eastAsia"/>
                <w:color w:val="000000"/>
                <w:szCs w:val="21"/>
              </w:rPr>
              <w:t>放射线引起的皮肤损伤等事故；不包括电烧伤及火灾事故引起的烧伤。</w:t>
            </w:r>
          </w:p>
        </w:tc>
      </w:tr>
      <w:tr w:rsidR="00394C45" w:rsidRPr="00136C60" w:rsidTr="00D9335A">
        <w:trPr>
          <w:trHeight w:val="373"/>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8</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火灾</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指强酸、强碱溅到身体上引起的灼伤</w:t>
            </w:r>
            <w:r w:rsidR="004027F9">
              <w:rPr>
                <w:rFonts w:ascii="仿宋_GB2312" w:eastAsia="仿宋_GB2312" w:hint="eastAsia"/>
                <w:color w:val="000000"/>
                <w:szCs w:val="21"/>
              </w:rPr>
              <w:t>，</w:t>
            </w:r>
            <w:r w:rsidRPr="00452F14">
              <w:rPr>
                <w:rFonts w:ascii="仿宋_GB2312" w:eastAsia="仿宋_GB2312" w:hint="eastAsia"/>
                <w:color w:val="000000"/>
                <w:szCs w:val="21"/>
              </w:rPr>
              <w:t>或因火焰引起的烧伤</w:t>
            </w:r>
            <w:r w:rsidR="004027F9">
              <w:rPr>
                <w:rFonts w:ascii="仿宋_GB2312" w:eastAsia="仿宋_GB2312" w:hint="eastAsia"/>
                <w:color w:val="000000"/>
                <w:szCs w:val="21"/>
              </w:rPr>
              <w:t>，</w:t>
            </w:r>
            <w:r w:rsidRPr="00452F14">
              <w:rPr>
                <w:rFonts w:ascii="仿宋_GB2312" w:eastAsia="仿宋_GB2312" w:hint="eastAsia"/>
                <w:color w:val="000000"/>
                <w:szCs w:val="21"/>
              </w:rPr>
              <w:t>高温物体引起的烫伤</w:t>
            </w:r>
            <w:r w:rsidR="004027F9">
              <w:rPr>
                <w:rFonts w:ascii="仿宋_GB2312" w:eastAsia="仿宋_GB2312" w:hint="eastAsia"/>
                <w:color w:val="000000"/>
                <w:szCs w:val="21"/>
              </w:rPr>
              <w:t>，</w:t>
            </w:r>
            <w:r w:rsidRPr="00452F14">
              <w:rPr>
                <w:rFonts w:ascii="仿宋_GB2312" w:eastAsia="仿宋_GB2312" w:hint="eastAsia"/>
                <w:color w:val="000000"/>
                <w:szCs w:val="21"/>
              </w:rPr>
              <w:t>放射线引起的皮肤损伤等事故；不包括电烧伤及火灾事故引起的烧伤。</w:t>
            </w:r>
          </w:p>
        </w:tc>
      </w:tr>
      <w:tr w:rsidR="00394C45" w:rsidRPr="00136C60" w:rsidTr="00D9335A">
        <w:trPr>
          <w:trHeight w:val="387"/>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9</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452F14">
            <w:pPr>
              <w:jc w:val="center"/>
              <w:rPr>
                <w:rFonts w:ascii="仿宋_GB2312" w:eastAsia="仿宋_GB2312" w:hint="eastAsia"/>
                <w:color w:val="000000"/>
                <w:szCs w:val="21"/>
              </w:rPr>
            </w:pPr>
            <w:r>
              <w:rPr>
                <w:rFonts w:ascii="仿宋_GB2312" w:eastAsia="仿宋_GB2312" w:hint="eastAsia"/>
                <w:color w:val="000000"/>
                <w:szCs w:val="21"/>
              </w:rPr>
              <w:t>高处坠落</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指由于危险重力势能差引起的伤害事故。适用于脚手架、平台、陡壁施工等场合发生的坠落事故</w:t>
            </w:r>
            <w:r w:rsidR="004027F9">
              <w:rPr>
                <w:rFonts w:ascii="仿宋_GB2312" w:eastAsia="仿宋_GB2312" w:hint="eastAsia"/>
                <w:color w:val="000000"/>
                <w:szCs w:val="21"/>
              </w:rPr>
              <w:t>，</w:t>
            </w:r>
            <w:r w:rsidRPr="00452F14">
              <w:rPr>
                <w:rFonts w:ascii="仿宋_GB2312" w:eastAsia="仿宋_GB2312" w:hint="eastAsia"/>
                <w:color w:val="000000"/>
                <w:szCs w:val="21"/>
              </w:rPr>
              <w:t xml:space="preserve">也适用于由地面踏空失足坠入洞、沟、升降口、漏斗等引起的伤害事故。  </w:t>
            </w:r>
          </w:p>
        </w:tc>
      </w:tr>
      <w:tr w:rsidR="00394C45" w:rsidRPr="00136C60" w:rsidTr="00D9335A">
        <w:trPr>
          <w:trHeight w:val="294"/>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D9335A">
            <w:pPr>
              <w:jc w:val="center"/>
              <w:rPr>
                <w:rFonts w:eastAsia="仿宋_GB2312"/>
                <w:color w:val="000000"/>
                <w:szCs w:val="21"/>
              </w:rPr>
            </w:pPr>
            <w:r w:rsidRPr="00A80AC4">
              <w:rPr>
                <w:rFonts w:eastAsia="仿宋_GB2312"/>
                <w:color w:val="000000"/>
                <w:szCs w:val="21"/>
              </w:rPr>
              <w:t>10</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452F14">
            <w:pPr>
              <w:jc w:val="center"/>
              <w:rPr>
                <w:rFonts w:ascii="仿宋_GB2312" w:eastAsia="仿宋_GB2312" w:hint="eastAsia"/>
                <w:color w:val="000000"/>
                <w:szCs w:val="21"/>
              </w:rPr>
            </w:pPr>
            <w:r>
              <w:rPr>
                <w:rFonts w:ascii="仿宋_GB2312" w:eastAsia="仿宋_GB2312" w:hint="eastAsia"/>
                <w:color w:val="000000"/>
                <w:szCs w:val="21"/>
              </w:rPr>
              <w:t>坍塌</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指建筑物、构筑物、堆置物等倒塌以及土石塌方引起的事故。不适用于矿山冒顶片帮事故及因爆炸、爆破引起的坍塌事故。</w:t>
            </w:r>
          </w:p>
        </w:tc>
      </w:tr>
      <w:tr w:rsidR="00452F14" w:rsidRPr="00136C60" w:rsidTr="00D9335A">
        <w:trPr>
          <w:trHeight w:val="294"/>
          <w:jc w:val="center"/>
        </w:trPr>
        <w:tc>
          <w:tcPr>
            <w:tcW w:w="708" w:type="dxa"/>
            <w:tcBorders>
              <w:left w:val="single" w:sz="4" w:space="0" w:color="auto"/>
              <w:right w:val="single" w:sz="4" w:space="0" w:color="auto"/>
            </w:tcBorders>
            <w:shd w:val="clear" w:color="auto" w:fill="auto"/>
            <w:vAlign w:val="center"/>
          </w:tcPr>
          <w:p w:rsidR="00452F14" w:rsidRPr="00A80AC4" w:rsidRDefault="004A0944" w:rsidP="00D9335A">
            <w:pPr>
              <w:jc w:val="center"/>
              <w:rPr>
                <w:rFonts w:eastAsia="仿宋_GB2312"/>
                <w:color w:val="000000"/>
                <w:szCs w:val="21"/>
              </w:rPr>
            </w:pPr>
            <w:r>
              <w:rPr>
                <w:rFonts w:eastAsia="仿宋_GB2312" w:hint="eastAsia"/>
                <w:color w:val="000000"/>
                <w:szCs w:val="21"/>
              </w:rPr>
              <w:t>11</w:t>
            </w:r>
          </w:p>
        </w:tc>
        <w:tc>
          <w:tcPr>
            <w:tcW w:w="1279" w:type="dxa"/>
            <w:vMerge/>
            <w:tcBorders>
              <w:left w:val="single" w:sz="4" w:space="0" w:color="auto"/>
              <w:right w:val="single" w:sz="4" w:space="0" w:color="auto"/>
            </w:tcBorders>
            <w:shd w:val="clear" w:color="auto" w:fill="auto"/>
            <w:vAlign w:val="center"/>
          </w:tcPr>
          <w:p w:rsidR="00452F14" w:rsidRPr="00AD53D2" w:rsidRDefault="00452F14"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452F14"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放炮</w:t>
            </w:r>
          </w:p>
        </w:tc>
        <w:tc>
          <w:tcPr>
            <w:tcW w:w="8426" w:type="dxa"/>
            <w:tcBorders>
              <w:top w:val="single" w:sz="4" w:space="0" w:color="auto"/>
              <w:left w:val="single" w:sz="4" w:space="0" w:color="auto"/>
              <w:bottom w:val="single" w:sz="4" w:space="0" w:color="auto"/>
              <w:right w:val="single" w:sz="4" w:space="0" w:color="auto"/>
            </w:tcBorders>
            <w:vAlign w:val="center"/>
          </w:tcPr>
          <w:p w:rsidR="00452F14"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指由于放炮作业引起的伤亡事故。</w:t>
            </w:r>
          </w:p>
        </w:tc>
      </w:tr>
      <w:tr w:rsidR="00394C45" w:rsidRPr="00136C60" w:rsidTr="00D9335A">
        <w:trPr>
          <w:trHeight w:val="309"/>
          <w:jc w:val="center"/>
        </w:trPr>
        <w:tc>
          <w:tcPr>
            <w:tcW w:w="708" w:type="dxa"/>
            <w:tcBorders>
              <w:left w:val="single" w:sz="4" w:space="0" w:color="auto"/>
              <w:right w:val="single" w:sz="4" w:space="0" w:color="auto"/>
            </w:tcBorders>
            <w:shd w:val="clear" w:color="auto" w:fill="auto"/>
            <w:vAlign w:val="center"/>
          </w:tcPr>
          <w:p w:rsidR="00394C45" w:rsidRPr="00A80AC4" w:rsidRDefault="004A0944" w:rsidP="00D9335A">
            <w:pPr>
              <w:jc w:val="center"/>
              <w:rPr>
                <w:rFonts w:eastAsia="仿宋_GB2312"/>
                <w:color w:val="000000"/>
                <w:szCs w:val="21"/>
              </w:rPr>
            </w:pPr>
            <w:r>
              <w:rPr>
                <w:rFonts w:eastAsia="仿宋_GB2312"/>
                <w:color w:val="000000"/>
                <w:szCs w:val="21"/>
              </w:rPr>
              <w:t>1</w:t>
            </w:r>
            <w:r>
              <w:rPr>
                <w:rFonts w:eastAsia="仿宋_GB2312" w:hint="eastAsia"/>
                <w:color w:val="000000"/>
                <w:szCs w:val="21"/>
              </w:rPr>
              <w:t>2</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452F14">
            <w:pPr>
              <w:jc w:val="center"/>
              <w:rPr>
                <w:rFonts w:ascii="仿宋_GB2312" w:eastAsia="仿宋_GB2312" w:hint="eastAsia"/>
                <w:color w:val="000000"/>
                <w:szCs w:val="21"/>
              </w:rPr>
            </w:pPr>
            <w:r>
              <w:rPr>
                <w:rFonts w:ascii="仿宋_GB2312" w:eastAsia="仿宋_GB2312" w:hint="eastAsia"/>
                <w:color w:val="000000"/>
                <w:szCs w:val="21"/>
              </w:rPr>
              <w:t>瓦斯爆炸</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指可燃性气体瓦斯、煤尘与空气混合形成的达到燃烧极限的混合物接触火源时引起的化学性爆炸事故。</w:t>
            </w:r>
          </w:p>
        </w:tc>
      </w:tr>
      <w:tr w:rsidR="00394C45" w:rsidRPr="00136C60" w:rsidTr="00452F14">
        <w:trPr>
          <w:trHeight w:val="243"/>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4A0944">
            <w:pPr>
              <w:jc w:val="center"/>
              <w:rPr>
                <w:rFonts w:eastAsia="仿宋_GB2312"/>
                <w:color w:val="000000"/>
                <w:szCs w:val="21"/>
              </w:rPr>
            </w:pPr>
            <w:r w:rsidRPr="00A80AC4">
              <w:rPr>
                <w:rFonts w:eastAsia="仿宋_GB2312"/>
                <w:color w:val="000000"/>
                <w:szCs w:val="21"/>
              </w:rPr>
              <w:t>1</w:t>
            </w:r>
            <w:r w:rsidR="004A0944">
              <w:rPr>
                <w:rFonts w:eastAsia="仿宋_GB2312" w:hint="eastAsia"/>
                <w:color w:val="000000"/>
                <w:szCs w:val="21"/>
              </w:rPr>
              <w:t>3</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火药爆炸</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指火药与炸药在生产、运输、贮藏过程中发生的爆炸事故。</w:t>
            </w:r>
          </w:p>
        </w:tc>
      </w:tr>
      <w:tr w:rsidR="00452F14" w:rsidRPr="00136C60" w:rsidTr="00D9335A">
        <w:trPr>
          <w:trHeight w:val="604"/>
          <w:jc w:val="center"/>
        </w:trPr>
        <w:tc>
          <w:tcPr>
            <w:tcW w:w="708" w:type="dxa"/>
            <w:tcBorders>
              <w:left w:val="single" w:sz="4" w:space="0" w:color="auto"/>
              <w:right w:val="single" w:sz="4" w:space="0" w:color="auto"/>
            </w:tcBorders>
            <w:shd w:val="clear" w:color="auto" w:fill="auto"/>
            <w:vAlign w:val="center"/>
          </w:tcPr>
          <w:p w:rsidR="00452F14" w:rsidRPr="00A80AC4" w:rsidRDefault="004A0944" w:rsidP="00D9335A">
            <w:pPr>
              <w:jc w:val="center"/>
              <w:rPr>
                <w:rFonts w:eastAsia="仿宋_GB2312"/>
                <w:color w:val="000000"/>
                <w:szCs w:val="21"/>
              </w:rPr>
            </w:pPr>
            <w:r>
              <w:rPr>
                <w:rFonts w:eastAsia="仿宋_GB2312" w:hint="eastAsia"/>
                <w:color w:val="000000"/>
                <w:szCs w:val="21"/>
              </w:rPr>
              <w:lastRenderedPageBreak/>
              <w:t>14</w:t>
            </w:r>
          </w:p>
        </w:tc>
        <w:tc>
          <w:tcPr>
            <w:tcW w:w="1279" w:type="dxa"/>
            <w:vMerge/>
            <w:tcBorders>
              <w:left w:val="single" w:sz="4" w:space="0" w:color="auto"/>
              <w:right w:val="single" w:sz="4" w:space="0" w:color="auto"/>
            </w:tcBorders>
            <w:shd w:val="clear" w:color="auto" w:fill="auto"/>
            <w:vAlign w:val="center"/>
          </w:tcPr>
          <w:p w:rsidR="00452F14" w:rsidRPr="00AD53D2" w:rsidRDefault="00452F14"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452F14"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锅炉爆炸</w:t>
            </w:r>
          </w:p>
        </w:tc>
        <w:tc>
          <w:tcPr>
            <w:tcW w:w="8426" w:type="dxa"/>
            <w:tcBorders>
              <w:top w:val="single" w:sz="4" w:space="0" w:color="auto"/>
              <w:left w:val="single" w:sz="4" w:space="0" w:color="auto"/>
              <w:bottom w:val="single" w:sz="4" w:space="0" w:color="auto"/>
              <w:right w:val="single" w:sz="4" w:space="0" w:color="auto"/>
            </w:tcBorders>
            <w:vAlign w:val="center"/>
          </w:tcPr>
          <w:p w:rsidR="00452F14"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指锅炉发生的物理性爆炸事故。适用于使用工作压力大于0.07MPa、以水为介质的蒸汽锅炉</w:t>
            </w:r>
            <w:r w:rsidR="004027F9">
              <w:rPr>
                <w:rFonts w:ascii="仿宋_GB2312" w:eastAsia="仿宋_GB2312" w:hint="eastAsia"/>
                <w:color w:val="000000"/>
                <w:szCs w:val="21"/>
              </w:rPr>
              <w:t>，</w:t>
            </w:r>
            <w:r w:rsidRPr="00452F14">
              <w:rPr>
                <w:rFonts w:ascii="仿宋_GB2312" w:eastAsia="仿宋_GB2312" w:hint="eastAsia"/>
                <w:color w:val="000000"/>
                <w:szCs w:val="21"/>
              </w:rPr>
              <w:t>但不适用于铁路机车、船舶上的锅炉以及列车电站和船舶电站的锅炉。</w:t>
            </w:r>
          </w:p>
        </w:tc>
      </w:tr>
      <w:tr w:rsidR="00394C45" w:rsidRPr="00136C60" w:rsidTr="00D9335A">
        <w:trPr>
          <w:trHeight w:val="764"/>
          <w:jc w:val="center"/>
        </w:trPr>
        <w:tc>
          <w:tcPr>
            <w:tcW w:w="708" w:type="dxa"/>
            <w:tcBorders>
              <w:left w:val="single" w:sz="4" w:space="0" w:color="auto"/>
              <w:right w:val="single" w:sz="4" w:space="0" w:color="auto"/>
            </w:tcBorders>
            <w:shd w:val="clear" w:color="auto" w:fill="auto"/>
            <w:vAlign w:val="center"/>
          </w:tcPr>
          <w:p w:rsidR="00394C45" w:rsidRPr="00A80AC4" w:rsidRDefault="004A0944" w:rsidP="00D9335A">
            <w:pPr>
              <w:jc w:val="center"/>
              <w:rPr>
                <w:rFonts w:eastAsia="仿宋_GB2312"/>
                <w:color w:val="000000"/>
                <w:szCs w:val="21"/>
              </w:rPr>
            </w:pPr>
            <w:r>
              <w:rPr>
                <w:rFonts w:eastAsia="仿宋_GB2312"/>
                <w:color w:val="000000"/>
                <w:szCs w:val="21"/>
              </w:rPr>
              <w:t>1</w:t>
            </w:r>
            <w:r>
              <w:rPr>
                <w:rFonts w:eastAsia="仿宋_GB2312" w:hint="eastAsia"/>
                <w:color w:val="000000"/>
                <w:szCs w:val="21"/>
              </w:rPr>
              <w:t>5</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Pr>
                <w:rFonts w:ascii="仿宋_GB2312" w:eastAsia="仿宋_GB2312" w:hint="eastAsia"/>
                <w:color w:val="000000"/>
                <w:szCs w:val="21"/>
              </w:rPr>
              <w:t>压力容器爆炸</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指压力容器破裂引起的气体爆炸（物理性爆炸）以及容器内盛装的可燃性液化气在容器破裂后立即蒸发</w:t>
            </w:r>
            <w:r w:rsidR="004027F9">
              <w:rPr>
                <w:rFonts w:ascii="仿宋_GB2312" w:eastAsia="仿宋_GB2312" w:hint="eastAsia"/>
                <w:color w:val="000000"/>
                <w:szCs w:val="21"/>
              </w:rPr>
              <w:t>，</w:t>
            </w:r>
            <w:r w:rsidRPr="00452F14">
              <w:rPr>
                <w:rFonts w:ascii="仿宋_GB2312" w:eastAsia="仿宋_GB2312" w:hint="eastAsia"/>
                <w:color w:val="000000"/>
                <w:szCs w:val="21"/>
              </w:rPr>
              <w:t xml:space="preserve">与周围的空气混合形成爆炸性气体混合物遇到火源时产生的化学爆炸。  </w:t>
            </w:r>
          </w:p>
        </w:tc>
      </w:tr>
      <w:tr w:rsidR="00452F14" w:rsidRPr="00136C60" w:rsidTr="00D9335A">
        <w:trPr>
          <w:trHeight w:val="764"/>
          <w:jc w:val="center"/>
        </w:trPr>
        <w:tc>
          <w:tcPr>
            <w:tcW w:w="708" w:type="dxa"/>
            <w:tcBorders>
              <w:left w:val="single" w:sz="4" w:space="0" w:color="auto"/>
              <w:right w:val="single" w:sz="4" w:space="0" w:color="auto"/>
            </w:tcBorders>
            <w:shd w:val="clear" w:color="auto" w:fill="auto"/>
            <w:vAlign w:val="center"/>
          </w:tcPr>
          <w:p w:rsidR="00452F14" w:rsidRPr="00A80AC4" w:rsidRDefault="004A0944" w:rsidP="004A0944">
            <w:pPr>
              <w:jc w:val="center"/>
              <w:rPr>
                <w:rFonts w:eastAsia="仿宋_GB2312"/>
                <w:color w:val="000000"/>
                <w:szCs w:val="21"/>
              </w:rPr>
            </w:pPr>
            <w:r>
              <w:rPr>
                <w:rFonts w:eastAsia="仿宋_GB2312" w:hint="eastAsia"/>
                <w:color w:val="000000"/>
                <w:szCs w:val="21"/>
              </w:rPr>
              <w:t>16</w:t>
            </w:r>
          </w:p>
        </w:tc>
        <w:tc>
          <w:tcPr>
            <w:tcW w:w="1279" w:type="dxa"/>
            <w:vMerge/>
            <w:tcBorders>
              <w:left w:val="single" w:sz="4" w:space="0" w:color="auto"/>
              <w:right w:val="single" w:sz="4" w:space="0" w:color="auto"/>
            </w:tcBorders>
            <w:shd w:val="clear" w:color="auto" w:fill="auto"/>
            <w:vAlign w:val="center"/>
          </w:tcPr>
          <w:p w:rsidR="00452F14" w:rsidRPr="00AD53D2" w:rsidRDefault="00452F14"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452F14"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其它爆炸</w:t>
            </w:r>
          </w:p>
        </w:tc>
        <w:tc>
          <w:tcPr>
            <w:tcW w:w="8426" w:type="dxa"/>
            <w:tcBorders>
              <w:top w:val="single" w:sz="4" w:space="0" w:color="auto"/>
              <w:left w:val="single" w:sz="4" w:space="0" w:color="auto"/>
              <w:bottom w:val="single" w:sz="4" w:space="0" w:color="auto"/>
              <w:right w:val="single" w:sz="4" w:space="0" w:color="auto"/>
            </w:tcBorders>
            <w:vAlign w:val="center"/>
          </w:tcPr>
          <w:p w:rsidR="00452F14"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可燃性气体煤气、乙炔等与空气混合形成的爆炸；可燃蒸汽与空气混合形成的爆炸性气体混合物（如汽油挥发）引起的爆炸；可燃性粉尘以及可燃性纤维与空气混合形成的爆炸性气体混合物引起的爆炸；间接形成的可燃气体与空气相混合</w:t>
            </w:r>
            <w:r w:rsidR="004027F9">
              <w:rPr>
                <w:rFonts w:ascii="仿宋_GB2312" w:eastAsia="仿宋_GB2312" w:hint="eastAsia"/>
                <w:color w:val="000000"/>
                <w:szCs w:val="21"/>
              </w:rPr>
              <w:t>，</w:t>
            </w:r>
            <w:r w:rsidRPr="00452F14">
              <w:rPr>
                <w:rFonts w:ascii="仿宋_GB2312" w:eastAsia="仿宋_GB2312" w:hint="eastAsia"/>
                <w:color w:val="000000"/>
                <w:szCs w:val="21"/>
              </w:rPr>
              <w:t>或者可燃蒸汽与空气相混合遇火源而爆炸的事故；炉膛爆炸、钢水包、亚麻粉尘的爆炸等亦属“其他爆炸”。</w:t>
            </w:r>
          </w:p>
        </w:tc>
      </w:tr>
      <w:tr w:rsidR="00394C4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94C45" w:rsidRPr="00A80AC4" w:rsidRDefault="00394C45" w:rsidP="004A0944">
            <w:pPr>
              <w:jc w:val="center"/>
              <w:rPr>
                <w:rFonts w:eastAsia="仿宋_GB2312"/>
                <w:color w:val="000000"/>
                <w:szCs w:val="21"/>
              </w:rPr>
            </w:pPr>
            <w:r w:rsidRPr="00A80AC4">
              <w:rPr>
                <w:rFonts w:eastAsia="仿宋_GB2312"/>
                <w:color w:val="000000"/>
                <w:szCs w:val="21"/>
              </w:rPr>
              <w:t>1</w:t>
            </w:r>
            <w:r w:rsidR="004A0944">
              <w:rPr>
                <w:rFonts w:eastAsia="仿宋_GB2312" w:hint="eastAsia"/>
                <w:color w:val="000000"/>
                <w:szCs w:val="21"/>
              </w:rPr>
              <w:t>7</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Pr>
                <w:rFonts w:ascii="仿宋_GB2312" w:eastAsia="仿宋_GB2312" w:hint="eastAsia"/>
                <w:color w:val="000000"/>
                <w:szCs w:val="21"/>
              </w:rPr>
              <w:t>中毒和窒息</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指人接触有毒物质或呼吸有毒气体引起的人体急性中毒事故</w:t>
            </w:r>
            <w:r w:rsidR="004027F9">
              <w:rPr>
                <w:rFonts w:ascii="仿宋_GB2312" w:eastAsia="仿宋_GB2312" w:hint="eastAsia"/>
                <w:color w:val="000000"/>
                <w:szCs w:val="21"/>
              </w:rPr>
              <w:t>，</w:t>
            </w:r>
            <w:r w:rsidRPr="00452F14">
              <w:rPr>
                <w:rFonts w:ascii="仿宋_GB2312" w:eastAsia="仿宋_GB2312" w:hint="eastAsia"/>
                <w:color w:val="000000"/>
                <w:szCs w:val="21"/>
              </w:rPr>
              <w:t>或在通风不良的作业场所</w:t>
            </w:r>
            <w:r w:rsidR="004027F9">
              <w:rPr>
                <w:rFonts w:ascii="仿宋_GB2312" w:eastAsia="仿宋_GB2312" w:hint="eastAsia"/>
                <w:color w:val="000000"/>
                <w:szCs w:val="21"/>
              </w:rPr>
              <w:t>，</w:t>
            </w:r>
            <w:r w:rsidRPr="00452F14">
              <w:rPr>
                <w:rFonts w:ascii="仿宋_GB2312" w:eastAsia="仿宋_GB2312" w:hint="eastAsia"/>
                <w:color w:val="000000"/>
                <w:szCs w:val="21"/>
              </w:rPr>
              <w:t>由于缺氧有时会发生突然晕倒甚至窒息死亡的事故。</w:t>
            </w:r>
          </w:p>
        </w:tc>
      </w:tr>
      <w:tr w:rsidR="00452F14"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452F14" w:rsidRPr="00A80AC4" w:rsidRDefault="004A0944" w:rsidP="00D9335A">
            <w:pPr>
              <w:jc w:val="center"/>
              <w:rPr>
                <w:rFonts w:eastAsia="仿宋_GB2312"/>
                <w:color w:val="000000"/>
                <w:szCs w:val="21"/>
              </w:rPr>
            </w:pPr>
            <w:r>
              <w:rPr>
                <w:rFonts w:eastAsia="仿宋_GB2312" w:hint="eastAsia"/>
                <w:color w:val="000000"/>
                <w:szCs w:val="21"/>
              </w:rPr>
              <w:t>18</w:t>
            </w:r>
          </w:p>
        </w:tc>
        <w:tc>
          <w:tcPr>
            <w:tcW w:w="1279" w:type="dxa"/>
            <w:vMerge/>
            <w:tcBorders>
              <w:left w:val="single" w:sz="4" w:space="0" w:color="auto"/>
              <w:right w:val="single" w:sz="4" w:space="0" w:color="auto"/>
            </w:tcBorders>
            <w:shd w:val="clear" w:color="auto" w:fill="auto"/>
            <w:vAlign w:val="center"/>
          </w:tcPr>
          <w:p w:rsidR="00452F14" w:rsidRPr="00AD53D2" w:rsidRDefault="00452F14"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452F14"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冒顶片帮</w:t>
            </w:r>
          </w:p>
        </w:tc>
        <w:tc>
          <w:tcPr>
            <w:tcW w:w="8426" w:type="dxa"/>
            <w:tcBorders>
              <w:top w:val="single" w:sz="4" w:space="0" w:color="auto"/>
              <w:left w:val="single" w:sz="4" w:space="0" w:color="auto"/>
              <w:bottom w:val="single" w:sz="4" w:space="0" w:color="auto"/>
              <w:right w:val="single" w:sz="4" w:space="0" w:color="auto"/>
            </w:tcBorders>
            <w:vAlign w:val="center"/>
          </w:tcPr>
          <w:p w:rsidR="00452F14"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指矿井工作面、巷道侧壁由于支护不当、压力过大造成的坍塌（片帮）以及顶板垮落（冒顶）事故。适用于从事矿山、地下开采、掘进及其他坑道作业时发生的坍塌事故。</w:t>
            </w:r>
          </w:p>
        </w:tc>
      </w:tr>
      <w:tr w:rsidR="00452F14"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452F14" w:rsidRPr="00A80AC4" w:rsidRDefault="004A0944" w:rsidP="00D9335A">
            <w:pPr>
              <w:jc w:val="center"/>
              <w:rPr>
                <w:rFonts w:eastAsia="仿宋_GB2312"/>
                <w:color w:val="000000"/>
                <w:szCs w:val="21"/>
              </w:rPr>
            </w:pPr>
            <w:r>
              <w:rPr>
                <w:rFonts w:eastAsia="仿宋_GB2312" w:hint="eastAsia"/>
                <w:color w:val="000000"/>
                <w:szCs w:val="21"/>
              </w:rPr>
              <w:lastRenderedPageBreak/>
              <w:t>19</w:t>
            </w:r>
          </w:p>
        </w:tc>
        <w:tc>
          <w:tcPr>
            <w:tcW w:w="1279" w:type="dxa"/>
            <w:vMerge/>
            <w:tcBorders>
              <w:left w:val="single" w:sz="4" w:space="0" w:color="auto"/>
              <w:right w:val="single" w:sz="4" w:space="0" w:color="auto"/>
            </w:tcBorders>
            <w:shd w:val="clear" w:color="auto" w:fill="auto"/>
            <w:vAlign w:val="center"/>
          </w:tcPr>
          <w:p w:rsidR="00452F14" w:rsidRPr="00AD53D2" w:rsidRDefault="00452F14"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452F14" w:rsidRDefault="00452F14" w:rsidP="00D9335A">
            <w:pPr>
              <w:jc w:val="center"/>
              <w:rPr>
                <w:rFonts w:ascii="仿宋_GB2312" w:eastAsia="仿宋_GB2312" w:hint="eastAsia"/>
                <w:color w:val="000000"/>
                <w:szCs w:val="21"/>
              </w:rPr>
            </w:pPr>
            <w:r>
              <w:rPr>
                <w:rFonts w:ascii="仿宋_GB2312" w:eastAsia="仿宋_GB2312" w:hint="eastAsia"/>
                <w:color w:val="000000"/>
                <w:szCs w:val="21"/>
              </w:rPr>
              <w:t>透水</w:t>
            </w:r>
          </w:p>
        </w:tc>
        <w:tc>
          <w:tcPr>
            <w:tcW w:w="8426" w:type="dxa"/>
            <w:tcBorders>
              <w:top w:val="single" w:sz="4" w:space="0" w:color="auto"/>
              <w:left w:val="single" w:sz="4" w:space="0" w:color="auto"/>
              <w:bottom w:val="single" w:sz="4" w:space="0" w:color="auto"/>
              <w:right w:val="single" w:sz="4" w:space="0" w:color="auto"/>
            </w:tcBorders>
            <w:vAlign w:val="center"/>
          </w:tcPr>
          <w:p w:rsidR="00452F14" w:rsidRPr="005229D5" w:rsidRDefault="00452F14" w:rsidP="00D9335A">
            <w:pPr>
              <w:jc w:val="left"/>
              <w:rPr>
                <w:rFonts w:ascii="仿宋_GB2312" w:eastAsia="仿宋_GB2312" w:hint="eastAsia"/>
                <w:color w:val="000000"/>
                <w:szCs w:val="21"/>
              </w:rPr>
            </w:pPr>
            <w:r w:rsidRPr="00452F14">
              <w:rPr>
                <w:rFonts w:ascii="仿宋_GB2312" w:eastAsia="仿宋_GB2312" w:hint="eastAsia"/>
                <w:color w:val="000000"/>
                <w:szCs w:val="21"/>
              </w:rPr>
              <w:t>指从事矿山、地下开采或其他坑道作业时</w:t>
            </w:r>
            <w:r w:rsidR="004027F9">
              <w:rPr>
                <w:rFonts w:ascii="仿宋_GB2312" w:eastAsia="仿宋_GB2312" w:hint="eastAsia"/>
                <w:color w:val="000000"/>
                <w:szCs w:val="21"/>
              </w:rPr>
              <w:t>，</w:t>
            </w:r>
            <w:r w:rsidRPr="00452F14">
              <w:rPr>
                <w:rFonts w:ascii="仿宋_GB2312" w:eastAsia="仿宋_GB2312" w:hint="eastAsia"/>
                <w:color w:val="000000"/>
                <w:szCs w:val="21"/>
              </w:rPr>
              <w:t>意外水源带来的伤亡事故。不适用于地面水害事故。</w:t>
            </w:r>
          </w:p>
        </w:tc>
      </w:tr>
      <w:tr w:rsidR="00394C4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94C45" w:rsidRPr="00A80AC4" w:rsidRDefault="004A0944" w:rsidP="00D9335A">
            <w:pPr>
              <w:jc w:val="center"/>
              <w:rPr>
                <w:rFonts w:eastAsia="仿宋_GB2312"/>
                <w:color w:val="000000"/>
                <w:szCs w:val="21"/>
              </w:rPr>
            </w:pPr>
            <w:r>
              <w:rPr>
                <w:rFonts w:eastAsia="仿宋_GB2312" w:hint="eastAsia"/>
                <w:color w:val="000000"/>
                <w:szCs w:val="21"/>
              </w:rPr>
              <w:t>20</w:t>
            </w:r>
          </w:p>
        </w:tc>
        <w:tc>
          <w:tcPr>
            <w:tcW w:w="1279" w:type="dxa"/>
            <w:vMerge/>
            <w:tcBorders>
              <w:left w:val="single" w:sz="4" w:space="0" w:color="auto"/>
              <w:right w:val="single" w:sz="4" w:space="0" w:color="auto"/>
            </w:tcBorders>
            <w:shd w:val="clear" w:color="auto" w:fill="auto"/>
            <w:vAlign w:val="center"/>
          </w:tcPr>
          <w:p w:rsidR="00394C45" w:rsidRPr="00AD53D2" w:rsidRDefault="00394C45"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94C45" w:rsidRPr="00AD53D2" w:rsidRDefault="00394C45" w:rsidP="00D9335A">
            <w:pPr>
              <w:jc w:val="center"/>
              <w:rPr>
                <w:rFonts w:ascii="仿宋_GB2312" w:eastAsia="仿宋_GB2312" w:hint="eastAsia"/>
                <w:color w:val="000000"/>
                <w:szCs w:val="21"/>
              </w:rPr>
            </w:pPr>
            <w:r w:rsidRPr="00AD53D2">
              <w:rPr>
                <w:rFonts w:ascii="仿宋_GB2312" w:eastAsia="仿宋_GB2312" w:hint="eastAsia"/>
                <w:color w:val="000000"/>
                <w:szCs w:val="21"/>
              </w:rPr>
              <w:t>其他</w:t>
            </w:r>
            <w:r>
              <w:rPr>
                <w:rFonts w:ascii="仿宋_GB2312" w:eastAsia="仿宋_GB2312" w:hint="eastAsia"/>
                <w:color w:val="000000"/>
                <w:szCs w:val="21"/>
              </w:rPr>
              <w:t>伤害</w:t>
            </w:r>
          </w:p>
        </w:tc>
        <w:tc>
          <w:tcPr>
            <w:tcW w:w="8426" w:type="dxa"/>
            <w:tcBorders>
              <w:top w:val="single" w:sz="4" w:space="0" w:color="auto"/>
              <w:left w:val="single" w:sz="4" w:space="0" w:color="auto"/>
              <w:bottom w:val="single" w:sz="4" w:space="0" w:color="auto"/>
              <w:right w:val="single" w:sz="4" w:space="0" w:color="auto"/>
            </w:tcBorders>
            <w:vAlign w:val="center"/>
          </w:tcPr>
          <w:p w:rsidR="00394C45" w:rsidRPr="005229D5" w:rsidRDefault="00394C45" w:rsidP="00D9335A">
            <w:pPr>
              <w:jc w:val="left"/>
              <w:rPr>
                <w:rFonts w:ascii="仿宋_GB2312" w:eastAsia="仿宋_GB2312" w:hint="eastAsia"/>
                <w:color w:val="000000"/>
                <w:szCs w:val="21"/>
              </w:rPr>
            </w:pPr>
            <w:r w:rsidRPr="005229D5">
              <w:rPr>
                <w:rFonts w:ascii="仿宋_GB2312" w:eastAsia="仿宋_GB2312" w:hint="eastAsia"/>
                <w:color w:val="000000"/>
                <w:szCs w:val="21"/>
              </w:rPr>
              <w:t>指上述范围之外的伤害事故</w:t>
            </w:r>
            <w:r w:rsidR="004027F9">
              <w:rPr>
                <w:rFonts w:ascii="仿宋_GB2312" w:eastAsia="仿宋_GB2312" w:hint="eastAsia"/>
                <w:color w:val="000000"/>
                <w:szCs w:val="21"/>
              </w:rPr>
              <w:t>，</w:t>
            </w:r>
            <w:r w:rsidRPr="005229D5">
              <w:rPr>
                <w:rFonts w:ascii="仿宋_GB2312" w:eastAsia="仿宋_GB2312" w:hint="eastAsia"/>
                <w:color w:val="000000"/>
                <w:szCs w:val="21"/>
              </w:rPr>
              <w:t>如扭伤、跌伤、冻伤、野兽咬伤等等。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w:t>
            </w:r>
          </w:p>
        </w:tc>
        <w:tc>
          <w:tcPr>
            <w:tcW w:w="1279" w:type="dxa"/>
            <w:vMerge w:val="restart"/>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r>
              <w:rPr>
                <w:rFonts w:ascii="仿宋_GB2312" w:eastAsia="仿宋_GB2312" w:hint="eastAsia"/>
                <w:color w:val="000000"/>
                <w:szCs w:val="21"/>
              </w:rPr>
              <w:t>设备设施 隐患</w:t>
            </w: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jc w:val="left"/>
              <w:rPr>
                <w:rFonts w:ascii="仿宋_GB2312" w:eastAsia="仿宋_GB2312" w:hint="eastAsia"/>
                <w:color w:val="000000"/>
                <w:szCs w:val="21"/>
              </w:rPr>
            </w:pPr>
            <w:r w:rsidRPr="00735F3F">
              <w:rPr>
                <w:rFonts w:ascii="仿宋_GB2312" w:eastAsia="仿宋_GB2312" w:hint="eastAsia"/>
                <w:color w:val="000000"/>
                <w:szCs w:val="21"/>
              </w:rPr>
              <w:t>起重设备</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D14C6F">
              <w:rPr>
                <w:rFonts w:ascii="仿宋_GB2312" w:eastAsia="仿宋_GB2312" w:hAnsi="宋体" w:cs="宋体" w:hint="eastAsia"/>
                <w:bCs/>
                <w:color w:val="000000"/>
                <w:kern w:val="0"/>
                <w:szCs w:val="21"/>
              </w:rPr>
              <w:t>起重机械制动、信号装置、显示装置、</w:t>
            </w:r>
            <w:r>
              <w:rPr>
                <w:rFonts w:ascii="仿宋_GB2312" w:eastAsia="仿宋_GB2312" w:hAnsi="宋体" w:cs="宋体" w:hint="eastAsia"/>
                <w:bCs/>
                <w:color w:val="000000"/>
                <w:kern w:val="0"/>
                <w:szCs w:val="21"/>
              </w:rPr>
              <w:t>安全</w:t>
            </w:r>
            <w:r w:rsidRPr="00D14C6F">
              <w:rPr>
                <w:rFonts w:ascii="仿宋_GB2312" w:eastAsia="仿宋_GB2312" w:hAnsi="宋体" w:cs="宋体" w:hint="eastAsia"/>
                <w:bCs/>
                <w:color w:val="000000"/>
                <w:kern w:val="0"/>
                <w:szCs w:val="21"/>
              </w:rPr>
              <w:t>保护装置失灵或带病作业</w:t>
            </w:r>
            <w:r>
              <w:rPr>
                <w:rFonts w:ascii="仿宋_GB2312" w:eastAsia="仿宋_GB2312" w:hAnsi="宋体" w:cs="宋体" w:hint="eastAsia"/>
                <w:bCs/>
                <w:color w:val="000000"/>
                <w:kern w:val="0"/>
                <w:szCs w:val="21"/>
              </w:rPr>
              <w:t>。</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2</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jc w:val="left"/>
              <w:rPr>
                <w:rFonts w:ascii="仿宋_GB2312" w:eastAsia="仿宋_GB2312" w:hint="eastAsia"/>
                <w:color w:val="000000"/>
                <w:szCs w:val="21"/>
              </w:rPr>
            </w:pPr>
            <w:r w:rsidRPr="00735F3F">
              <w:rPr>
                <w:rFonts w:ascii="仿宋_GB2312" w:eastAsia="仿宋_GB2312" w:hint="eastAsia"/>
                <w:color w:val="000000"/>
                <w:szCs w:val="21"/>
              </w:rPr>
              <w:t>压力容器（含气瓶）</w:t>
            </w:r>
            <w:r>
              <w:rPr>
                <w:rFonts w:ascii="仿宋_GB2312" w:eastAsia="仿宋_GB2312" w:hint="eastAsia"/>
                <w:color w:val="000000"/>
                <w:szCs w:val="21"/>
              </w:rPr>
              <w:t>及</w:t>
            </w:r>
            <w:r w:rsidRPr="00735F3F">
              <w:rPr>
                <w:rFonts w:ascii="仿宋_GB2312" w:eastAsia="仿宋_GB2312" w:hint="eastAsia"/>
                <w:color w:val="000000"/>
                <w:szCs w:val="21"/>
              </w:rPr>
              <w:t>压力管道</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151F2B">
              <w:rPr>
                <w:rFonts w:ascii="仿宋_GB2312" w:eastAsia="仿宋_GB2312" w:hAnsi="宋体" w:cs="宋体" w:hint="eastAsia"/>
                <w:bCs/>
                <w:color w:val="000000"/>
                <w:kern w:val="0"/>
                <w:szCs w:val="21"/>
              </w:rPr>
              <w:t>氧气瓶、乙炔瓶、氢气瓶及其它惰性气体、腐蚀性气体瓶等</w:t>
            </w:r>
            <w:r w:rsidR="004027F9">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安全防护装置不全</w:t>
            </w:r>
            <w:r w:rsidR="004027F9">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未定期检验</w:t>
            </w:r>
            <w:r w:rsidR="004027F9">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未按规定进行标志</w:t>
            </w:r>
            <w:r>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氧气瓶与乙炔瓶存放距离不符合要求</w:t>
            </w:r>
            <w:r w:rsidR="004027F9">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乙炔瓶放置不符合要求；</w:t>
            </w:r>
            <w:r w:rsidRPr="00E164D9">
              <w:rPr>
                <w:rFonts w:ascii="仿宋_GB2312" w:eastAsia="仿宋_GB2312" w:hAnsi="宋体" w:cs="宋体" w:hint="eastAsia"/>
                <w:bCs/>
                <w:color w:val="000000"/>
                <w:kern w:val="0"/>
                <w:szCs w:val="21"/>
              </w:rPr>
              <w:t>氧、乙炔管道、阀门、皮管漏气</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3</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sidRPr="00CA7A16">
              <w:rPr>
                <w:rFonts w:ascii="仿宋_GB2312" w:eastAsia="仿宋_GB2312" w:hint="eastAsia"/>
                <w:color w:val="000000"/>
                <w:szCs w:val="21"/>
              </w:rPr>
              <w:t>电梯及</w:t>
            </w:r>
            <w:r w:rsidRPr="00CA7A16">
              <w:rPr>
                <w:rFonts w:ascii="仿宋_GB2312" w:eastAsia="仿宋_GB2312" w:hint="eastAsia"/>
                <w:bCs/>
                <w:color w:val="000000"/>
                <w:szCs w:val="21"/>
              </w:rPr>
              <w:t>卷扬机</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电梯、卷扬机特种装置未经验收即使用、未定期检验、</w:t>
            </w:r>
            <w:r w:rsidRPr="00151F2B">
              <w:rPr>
                <w:rFonts w:ascii="仿宋_GB2312" w:eastAsia="仿宋_GB2312" w:hAnsi="宋体" w:cs="宋体" w:hint="eastAsia"/>
                <w:bCs/>
                <w:color w:val="000000"/>
                <w:kern w:val="0"/>
                <w:szCs w:val="21"/>
              </w:rPr>
              <w:t>带病运行或超载</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4</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Pr>
                <w:rFonts w:ascii="仿宋_GB2312" w:eastAsia="仿宋_GB2312" w:hint="eastAsia"/>
                <w:color w:val="000000"/>
                <w:szCs w:val="21"/>
              </w:rPr>
              <w:t>电焊设备</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7C535B">
              <w:rPr>
                <w:rFonts w:ascii="仿宋_GB2312" w:eastAsia="仿宋_GB2312" w:hAnsi="宋体" w:cs="宋体" w:hint="eastAsia"/>
                <w:bCs/>
                <w:color w:val="000000"/>
                <w:kern w:val="0"/>
                <w:szCs w:val="21"/>
              </w:rPr>
              <w:t>电焊机没有完整的金属外壳或金属外壳没有接地。电源线裸露、电源线引线未按规定进行保护接零</w:t>
            </w:r>
            <w:r>
              <w:rPr>
                <w:rFonts w:ascii="仿宋_GB2312" w:eastAsia="仿宋_GB2312" w:hAnsi="宋体" w:cs="宋体" w:hint="eastAsia"/>
                <w:bCs/>
                <w:color w:val="000000"/>
                <w:kern w:val="0"/>
                <w:szCs w:val="21"/>
              </w:rPr>
              <w:t>且</w:t>
            </w:r>
            <w:r w:rsidRPr="007C535B">
              <w:rPr>
                <w:rFonts w:ascii="仿宋_GB2312" w:eastAsia="仿宋_GB2312" w:hAnsi="宋体" w:cs="宋体" w:hint="eastAsia"/>
                <w:bCs/>
                <w:color w:val="000000"/>
                <w:kern w:val="0"/>
                <w:szCs w:val="21"/>
              </w:rPr>
              <w:t>无可靠防雨设施</w:t>
            </w:r>
            <w:r>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焊接作业使用的挡风帆布为不防火</w:t>
            </w:r>
            <w:r>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焊把或电焊机二次线绝缘不良</w:t>
            </w:r>
            <w:r w:rsidR="004027F9">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有破损</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5</w:t>
            </w:r>
          </w:p>
        </w:tc>
        <w:tc>
          <w:tcPr>
            <w:tcW w:w="1279" w:type="dxa"/>
            <w:vMerge w:val="restart"/>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r>
              <w:rPr>
                <w:rFonts w:ascii="仿宋_GB2312" w:eastAsia="仿宋_GB2312" w:hint="eastAsia"/>
                <w:color w:val="000000"/>
                <w:szCs w:val="21"/>
              </w:rPr>
              <w:t xml:space="preserve">设备设施 </w:t>
            </w:r>
            <w:r>
              <w:rPr>
                <w:rFonts w:ascii="仿宋_GB2312" w:eastAsia="仿宋_GB2312" w:hint="eastAsia"/>
                <w:color w:val="000000"/>
                <w:szCs w:val="21"/>
              </w:rPr>
              <w:lastRenderedPageBreak/>
              <w:t>隐患</w:t>
            </w: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sidRPr="00735F3F">
              <w:rPr>
                <w:rFonts w:ascii="仿宋_GB2312" w:eastAsia="仿宋_GB2312" w:hint="eastAsia"/>
                <w:color w:val="000000"/>
                <w:szCs w:val="21"/>
              </w:rPr>
              <w:lastRenderedPageBreak/>
              <w:t>交通运输工程车辆</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载人大客车、办公生活车辆、运渣车、砼运输车等</w:t>
            </w:r>
            <w:r w:rsidRPr="00735F3F">
              <w:rPr>
                <w:rFonts w:ascii="仿宋_GB2312" w:eastAsia="仿宋_GB2312" w:hint="eastAsia"/>
                <w:color w:val="000000"/>
                <w:szCs w:val="21"/>
              </w:rPr>
              <w:t>交通运输工程车辆</w:t>
            </w:r>
            <w:r>
              <w:rPr>
                <w:rFonts w:ascii="仿宋_GB2312" w:eastAsia="仿宋_GB2312" w:hint="eastAsia"/>
                <w:color w:val="000000"/>
                <w:szCs w:val="21"/>
              </w:rPr>
              <w:t>带</w:t>
            </w:r>
            <w:r>
              <w:rPr>
                <w:rFonts w:ascii="仿宋_GB2312" w:eastAsia="仿宋_GB2312" w:hAnsi="宋体" w:cs="宋体" w:hint="eastAsia"/>
                <w:bCs/>
                <w:color w:val="000000"/>
                <w:kern w:val="0"/>
                <w:szCs w:val="21"/>
              </w:rPr>
              <w:t>故障运行</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制动</w:t>
            </w:r>
            <w:r w:rsidRPr="00D14C6F">
              <w:rPr>
                <w:rFonts w:ascii="仿宋_GB2312" w:eastAsia="仿宋_GB2312" w:hAnsi="宋体" w:cs="宋体" w:hint="eastAsia"/>
                <w:bCs/>
                <w:color w:val="000000"/>
                <w:kern w:val="0"/>
                <w:szCs w:val="21"/>
              </w:rPr>
              <w:t>装</w:t>
            </w:r>
            <w:r w:rsidRPr="00D14C6F">
              <w:rPr>
                <w:rFonts w:ascii="仿宋_GB2312" w:eastAsia="仿宋_GB2312" w:hAnsi="宋体" w:cs="宋体" w:hint="eastAsia"/>
                <w:bCs/>
                <w:color w:val="000000"/>
                <w:kern w:val="0"/>
                <w:szCs w:val="21"/>
              </w:rPr>
              <w:lastRenderedPageBreak/>
              <w:t>置失灵</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未定期检修、检验。</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lastRenderedPageBreak/>
              <w:t>6</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sidRPr="00CA7A16">
              <w:rPr>
                <w:rFonts w:ascii="仿宋_GB2312" w:eastAsia="仿宋_GB2312" w:hint="eastAsia"/>
                <w:color w:val="000000"/>
                <w:szCs w:val="21"/>
              </w:rPr>
              <w:t>工程施工机械</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推土机。挖掘机、锚杆台车、喷浆台车等</w:t>
            </w:r>
            <w:r w:rsidRPr="00CA7A16">
              <w:rPr>
                <w:rFonts w:ascii="仿宋_GB2312" w:eastAsia="仿宋_GB2312" w:hint="eastAsia"/>
                <w:color w:val="000000"/>
                <w:szCs w:val="21"/>
              </w:rPr>
              <w:t>工程施工机械</w:t>
            </w:r>
            <w:r>
              <w:rPr>
                <w:rFonts w:ascii="仿宋_GB2312" w:eastAsia="仿宋_GB2312" w:hint="eastAsia"/>
                <w:color w:val="000000"/>
                <w:szCs w:val="21"/>
              </w:rPr>
              <w:t>带</w:t>
            </w:r>
            <w:r>
              <w:rPr>
                <w:rFonts w:ascii="仿宋_GB2312" w:eastAsia="仿宋_GB2312" w:hAnsi="宋体" w:cs="宋体" w:hint="eastAsia"/>
                <w:bCs/>
                <w:color w:val="000000"/>
                <w:kern w:val="0"/>
                <w:szCs w:val="21"/>
              </w:rPr>
              <w:t>故障运行</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安全</w:t>
            </w:r>
            <w:r w:rsidRPr="00D14C6F">
              <w:rPr>
                <w:rFonts w:ascii="仿宋_GB2312" w:eastAsia="仿宋_GB2312" w:hAnsi="宋体" w:cs="宋体" w:hint="eastAsia"/>
                <w:bCs/>
                <w:color w:val="000000"/>
                <w:kern w:val="0"/>
                <w:szCs w:val="21"/>
              </w:rPr>
              <w:t>保护装置失灵</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未定期检修、检验。</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7</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CA7A16" w:rsidRDefault="003A2942" w:rsidP="00B8046C">
            <w:pPr>
              <w:widowControl/>
              <w:rPr>
                <w:rFonts w:ascii="仿宋_GB2312" w:eastAsia="仿宋_GB2312" w:hint="eastAsia"/>
                <w:color w:val="000000"/>
                <w:szCs w:val="21"/>
              </w:rPr>
            </w:pPr>
            <w:r w:rsidRPr="00CA7A16">
              <w:rPr>
                <w:rFonts w:ascii="仿宋_GB2312" w:eastAsia="仿宋_GB2312" w:hint="eastAsia"/>
                <w:color w:val="000000"/>
                <w:szCs w:val="21"/>
              </w:rPr>
              <w:t>大型</w:t>
            </w:r>
            <w:r w:rsidRPr="00CA7A16">
              <w:rPr>
                <w:rFonts w:ascii="仿宋_GB2312" w:eastAsia="仿宋_GB2312" w:hint="eastAsia"/>
                <w:bCs/>
                <w:color w:val="000000"/>
                <w:szCs w:val="21"/>
              </w:rPr>
              <w:t>专用设备</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拌合楼、多臂钻、运梁车、架桥机、钻爆平台、砼衬砌台车等</w:t>
            </w:r>
            <w:r w:rsidRPr="00CA7A16">
              <w:rPr>
                <w:rFonts w:ascii="仿宋_GB2312" w:eastAsia="仿宋_GB2312" w:hint="eastAsia"/>
                <w:color w:val="000000"/>
                <w:szCs w:val="21"/>
              </w:rPr>
              <w:t>大型</w:t>
            </w:r>
            <w:r w:rsidRPr="00CA7A16">
              <w:rPr>
                <w:rFonts w:ascii="仿宋_GB2312" w:eastAsia="仿宋_GB2312" w:hint="eastAsia"/>
                <w:bCs/>
                <w:color w:val="000000"/>
                <w:szCs w:val="21"/>
              </w:rPr>
              <w:t>专用设备</w:t>
            </w:r>
            <w:r>
              <w:rPr>
                <w:rFonts w:ascii="仿宋_GB2312" w:eastAsia="仿宋_GB2312" w:hint="eastAsia"/>
                <w:color w:val="000000"/>
                <w:szCs w:val="21"/>
              </w:rPr>
              <w:t>带</w:t>
            </w:r>
            <w:r>
              <w:rPr>
                <w:rFonts w:ascii="仿宋_GB2312" w:eastAsia="仿宋_GB2312" w:hAnsi="宋体" w:cs="宋体" w:hint="eastAsia"/>
                <w:bCs/>
                <w:color w:val="000000"/>
                <w:kern w:val="0"/>
                <w:szCs w:val="21"/>
              </w:rPr>
              <w:t>故障运行</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安全</w:t>
            </w:r>
            <w:r w:rsidRPr="00D14C6F">
              <w:rPr>
                <w:rFonts w:ascii="仿宋_GB2312" w:eastAsia="仿宋_GB2312" w:hAnsi="宋体" w:cs="宋体" w:hint="eastAsia"/>
                <w:bCs/>
                <w:color w:val="000000"/>
                <w:kern w:val="0"/>
                <w:szCs w:val="21"/>
              </w:rPr>
              <w:t>保护装置失灵</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未定期检修、检验。</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8</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CA7A16" w:rsidRDefault="003A2942" w:rsidP="00B8046C">
            <w:pPr>
              <w:widowControl/>
              <w:rPr>
                <w:rFonts w:ascii="仿宋_GB2312" w:eastAsia="仿宋_GB2312" w:hint="eastAsia"/>
                <w:color w:val="000000"/>
                <w:szCs w:val="21"/>
              </w:rPr>
            </w:pPr>
            <w:r>
              <w:rPr>
                <w:rFonts w:ascii="仿宋_GB2312" w:eastAsia="仿宋_GB2312" w:hint="eastAsia"/>
                <w:color w:val="000000"/>
                <w:szCs w:val="21"/>
              </w:rPr>
              <w:t>电气</w:t>
            </w:r>
            <w:r w:rsidRPr="00CA7A16">
              <w:rPr>
                <w:rFonts w:ascii="仿宋_GB2312" w:eastAsia="仿宋_GB2312" w:hint="eastAsia"/>
                <w:color w:val="000000"/>
                <w:szCs w:val="21"/>
              </w:rPr>
              <w:t>设备设施</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3A2942">
            <w:pPr>
              <w:rPr>
                <w:rFonts w:ascii="仿宋_GB2312" w:eastAsia="仿宋_GB2312" w:hAnsi="宋体" w:cs="宋体" w:hint="eastAsia"/>
                <w:bCs/>
                <w:color w:val="000000"/>
                <w:kern w:val="0"/>
                <w:szCs w:val="21"/>
              </w:rPr>
            </w:pPr>
            <w:r w:rsidRPr="006054E7">
              <w:rPr>
                <w:rFonts w:ascii="仿宋_GB2312" w:eastAsia="仿宋_GB2312" w:hAnsi="宋体" w:cs="宋体" w:hint="eastAsia"/>
                <w:bCs/>
                <w:color w:val="000000"/>
                <w:kern w:val="0"/>
                <w:szCs w:val="21"/>
              </w:rPr>
              <w:t>配电盘、电源箱、临时开关箱等配电设施无可靠防雨设施</w:t>
            </w:r>
            <w:r>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临时电源无漏电保护器</w:t>
            </w:r>
            <w:r>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施工区域电源线不集中布置</w:t>
            </w:r>
            <w:r w:rsidR="004027F9">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走向混乱</w:t>
            </w:r>
            <w:r w:rsidR="004027F9">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过通道无保护措施</w:t>
            </w:r>
            <w:r>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现场低压配电开关</w:t>
            </w:r>
            <w:r w:rsidR="004027F9">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护盖不全</w:t>
            </w:r>
            <w:r w:rsidR="004027F9">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导电部分裸露</w:t>
            </w:r>
            <w:r>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流动电源盘无漏电保</w:t>
            </w:r>
            <w:r>
              <w:rPr>
                <w:rFonts w:ascii="仿宋_GB2312" w:eastAsia="仿宋_GB2312" w:hAnsi="宋体" w:cs="宋体" w:hint="eastAsia"/>
                <w:bCs/>
                <w:color w:val="000000"/>
                <w:kern w:val="0"/>
                <w:szCs w:val="21"/>
              </w:rPr>
              <w:t>护</w:t>
            </w:r>
            <w:r w:rsidRPr="006054E7">
              <w:rPr>
                <w:rFonts w:ascii="仿宋_GB2312" w:eastAsia="仿宋_GB2312" w:hAnsi="宋体" w:cs="宋体" w:hint="eastAsia"/>
                <w:bCs/>
                <w:color w:val="000000"/>
                <w:kern w:val="0"/>
                <w:szCs w:val="21"/>
              </w:rPr>
              <w:t>器或失灵</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9</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CA7A16" w:rsidRDefault="003A2942" w:rsidP="00B8046C">
            <w:pPr>
              <w:widowControl/>
              <w:rPr>
                <w:rFonts w:ascii="仿宋_GB2312" w:eastAsia="仿宋_GB2312" w:hint="eastAsia"/>
                <w:color w:val="000000"/>
                <w:szCs w:val="21"/>
              </w:rPr>
            </w:pPr>
            <w:r w:rsidRPr="00CA7A16">
              <w:rPr>
                <w:rFonts w:ascii="仿宋_GB2312" w:eastAsia="仿宋_GB2312" w:hint="eastAsia"/>
                <w:color w:val="000000"/>
                <w:szCs w:val="21"/>
              </w:rPr>
              <w:t>照明设备设施</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6054E7" w:rsidRDefault="003A2942" w:rsidP="00B8046C">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施工中</w:t>
            </w:r>
            <w:r w:rsidRPr="006054E7">
              <w:rPr>
                <w:rFonts w:ascii="仿宋_GB2312" w:eastAsia="仿宋_GB2312" w:hAnsi="宋体" w:cs="宋体" w:hint="eastAsia"/>
                <w:bCs/>
                <w:color w:val="000000"/>
                <w:kern w:val="0"/>
                <w:szCs w:val="21"/>
              </w:rPr>
              <w:t>使用220</w:t>
            </w:r>
            <w:r>
              <w:rPr>
                <w:rFonts w:ascii="仿宋_GB2312" w:eastAsia="仿宋_GB2312" w:hAnsi="宋体" w:cs="宋体" w:hint="eastAsia"/>
                <w:bCs/>
                <w:color w:val="000000"/>
                <w:kern w:val="0"/>
                <w:szCs w:val="21"/>
              </w:rPr>
              <w:t>V</w:t>
            </w:r>
            <w:r w:rsidRPr="006054E7">
              <w:rPr>
                <w:rFonts w:ascii="仿宋_GB2312" w:eastAsia="仿宋_GB2312" w:hAnsi="宋体" w:cs="宋体" w:hint="eastAsia"/>
                <w:bCs/>
                <w:color w:val="000000"/>
                <w:kern w:val="0"/>
                <w:szCs w:val="21"/>
              </w:rPr>
              <w:t>及以上电源作为照明电源</w:t>
            </w:r>
            <w:r w:rsidR="004027F9">
              <w:rPr>
                <w:rFonts w:ascii="仿宋_GB2312" w:eastAsia="仿宋_GB2312" w:hAnsi="宋体" w:cs="宋体" w:hint="eastAsia"/>
                <w:bCs/>
                <w:color w:val="000000"/>
                <w:kern w:val="0"/>
                <w:szCs w:val="21"/>
              </w:rPr>
              <w:t>，</w:t>
            </w:r>
            <w:r w:rsidRPr="006054E7">
              <w:rPr>
                <w:rFonts w:ascii="仿宋_GB2312" w:eastAsia="仿宋_GB2312" w:hAnsi="宋体" w:cs="宋体" w:hint="eastAsia"/>
                <w:bCs/>
                <w:color w:val="000000"/>
                <w:kern w:val="0"/>
                <w:szCs w:val="21"/>
              </w:rPr>
              <w:t>无可靠安全措施</w:t>
            </w:r>
            <w:r>
              <w:rPr>
                <w:rFonts w:ascii="仿宋_GB2312" w:eastAsia="仿宋_GB2312" w:hAnsi="宋体" w:cs="宋体" w:hint="eastAsia"/>
                <w:bCs/>
                <w:color w:val="000000"/>
                <w:kern w:val="0"/>
                <w:szCs w:val="21"/>
              </w:rPr>
              <w:t>；施工照明、应急照明设备有缺陷等</w:t>
            </w:r>
            <w:r w:rsidRPr="00E62A8B">
              <w:rPr>
                <w:rFonts w:ascii="仿宋_GB2312" w:eastAsia="仿宋_GB2312" w:hAnsi="宋体" w:cs="宋体"/>
                <w:bCs/>
                <w:color w:val="000000"/>
                <w:kern w:val="0"/>
                <w:szCs w:val="21"/>
              </w:rPr>
              <w:t>。</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10</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sidRPr="00735F3F">
              <w:rPr>
                <w:rFonts w:ascii="仿宋_GB2312" w:eastAsia="仿宋_GB2312" w:hAnsi="宋体" w:cs="宋体" w:hint="eastAsia"/>
                <w:bCs/>
                <w:color w:val="000000"/>
                <w:kern w:val="0"/>
                <w:szCs w:val="21"/>
              </w:rPr>
              <w:t>消防设备设施</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E164D9">
              <w:rPr>
                <w:rFonts w:ascii="仿宋_GB2312" w:eastAsia="仿宋_GB2312" w:hAnsi="宋体" w:cs="宋体" w:hint="eastAsia"/>
                <w:bCs/>
                <w:color w:val="000000"/>
                <w:kern w:val="0"/>
                <w:szCs w:val="21"/>
              </w:rPr>
              <w:t>易燃、易爆区、重点防火区、消防器材配备不齐不符合消防规程的要求</w:t>
            </w:r>
            <w:r w:rsidR="004027F9">
              <w:rPr>
                <w:rFonts w:ascii="仿宋_GB2312" w:eastAsia="仿宋_GB2312" w:hAnsi="宋体" w:cs="宋体" w:hint="eastAsia"/>
                <w:bCs/>
                <w:color w:val="000000"/>
                <w:kern w:val="0"/>
                <w:szCs w:val="21"/>
              </w:rPr>
              <w:t>，</w:t>
            </w:r>
            <w:r w:rsidRPr="00E164D9">
              <w:rPr>
                <w:rFonts w:ascii="仿宋_GB2312" w:eastAsia="仿宋_GB2312" w:hAnsi="宋体" w:cs="宋体" w:hint="eastAsia"/>
                <w:bCs/>
                <w:color w:val="000000"/>
                <w:kern w:val="0"/>
                <w:szCs w:val="21"/>
              </w:rPr>
              <w:t>无警示标志</w:t>
            </w:r>
            <w:r>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消防器材不定期检验</w:t>
            </w:r>
            <w:r w:rsidR="004027F9">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现场消防通道不畅通</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lastRenderedPageBreak/>
              <w:t>11</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sidRPr="00B6417F">
              <w:rPr>
                <w:rFonts w:ascii="仿宋_GB2312" w:eastAsia="仿宋_GB2312" w:hAnsi="宋体" w:cs="宋体" w:hint="eastAsia"/>
                <w:bCs/>
                <w:color w:val="000000"/>
                <w:kern w:val="0"/>
                <w:szCs w:val="21"/>
              </w:rPr>
              <w:t>安全</w:t>
            </w:r>
            <w:r>
              <w:rPr>
                <w:rFonts w:ascii="仿宋_GB2312" w:eastAsia="仿宋_GB2312" w:hAnsi="宋体" w:cs="宋体" w:hint="eastAsia"/>
                <w:bCs/>
                <w:color w:val="000000"/>
                <w:kern w:val="0"/>
                <w:szCs w:val="21"/>
              </w:rPr>
              <w:t>防护</w:t>
            </w:r>
            <w:r w:rsidRPr="00B6417F">
              <w:rPr>
                <w:rFonts w:ascii="仿宋_GB2312" w:eastAsia="仿宋_GB2312" w:hAnsi="宋体" w:cs="宋体" w:hint="eastAsia"/>
                <w:bCs/>
                <w:color w:val="000000"/>
                <w:kern w:val="0"/>
                <w:szCs w:val="21"/>
              </w:rPr>
              <w:t>设备设施</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7C535B">
              <w:rPr>
                <w:rFonts w:ascii="仿宋_GB2312" w:eastAsia="仿宋_GB2312" w:hAnsi="宋体" w:cs="宋体" w:hint="eastAsia"/>
                <w:bCs/>
                <w:color w:val="000000"/>
                <w:kern w:val="0"/>
                <w:szCs w:val="21"/>
              </w:rPr>
              <w:t>施工现场的孔、洞、深沟、深坑及高处作业区域</w:t>
            </w:r>
            <w:r>
              <w:rPr>
                <w:rFonts w:ascii="仿宋_GB2312" w:eastAsia="仿宋_GB2312" w:hAnsi="宋体" w:cs="宋体" w:hint="eastAsia"/>
                <w:bCs/>
                <w:color w:val="000000"/>
                <w:kern w:val="0"/>
                <w:szCs w:val="21"/>
              </w:rPr>
              <w:t>、</w:t>
            </w:r>
            <w:r w:rsidRPr="007C535B">
              <w:rPr>
                <w:rFonts w:ascii="仿宋_GB2312" w:eastAsia="仿宋_GB2312" w:hAnsi="宋体" w:cs="宋体" w:hint="eastAsia"/>
                <w:bCs/>
                <w:color w:val="000000"/>
                <w:kern w:val="0"/>
                <w:szCs w:val="21"/>
              </w:rPr>
              <w:t>交叉路口、危险路段、排水坑等危险区域无安全围栏、警示标识</w:t>
            </w:r>
            <w:r w:rsidR="004027F9">
              <w:rPr>
                <w:rFonts w:ascii="仿宋_GB2312" w:eastAsia="仿宋_GB2312" w:hAnsi="宋体" w:cs="宋体" w:hint="eastAsia"/>
                <w:bCs/>
                <w:color w:val="000000"/>
                <w:kern w:val="0"/>
                <w:szCs w:val="21"/>
              </w:rPr>
              <w:t>，</w:t>
            </w:r>
            <w:r w:rsidRPr="007C535B">
              <w:rPr>
                <w:rFonts w:ascii="仿宋_GB2312" w:eastAsia="仿宋_GB2312" w:hAnsi="宋体" w:cs="宋体" w:hint="eastAsia"/>
                <w:bCs/>
                <w:color w:val="000000"/>
                <w:kern w:val="0"/>
                <w:szCs w:val="21"/>
              </w:rPr>
              <w:t>夜间无警告红灯</w:t>
            </w:r>
            <w:r>
              <w:rPr>
                <w:rFonts w:ascii="仿宋_GB2312" w:eastAsia="仿宋_GB2312" w:hAnsi="宋体" w:cs="宋体" w:hint="eastAsia"/>
                <w:bCs/>
                <w:color w:val="000000"/>
                <w:kern w:val="0"/>
                <w:szCs w:val="21"/>
              </w:rPr>
              <w:t>；</w:t>
            </w:r>
            <w:r w:rsidRPr="007C535B">
              <w:rPr>
                <w:rFonts w:ascii="仿宋_GB2312" w:eastAsia="仿宋_GB2312" w:hAnsi="宋体" w:cs="宋体" w:hint="eastAsia"/>
                <w:bCs/>
                <w:color w:val="000000"/>
                <w:kern w:val="0"/>
                <w:szCs w:val="21"/>
              </w:rPr>
              <w:t>安全设施与施工进度不同步</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12</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widowControl/>
              <w:rPr>
                <w:rFonts w:ascii="仿宋_GB2312" w:eastAsia="仿宋_GB2312" w:hAnsi="宋体" w:cs="宋体" w:hint="eastAsia"/>
                <w:bCs/>
                <w:color w:val="000000"/>
                <w:kern w:val="0"/>
                <w:szCs w:val="21"/>
              </w:rPr>
            </w:pPr>
            <w:r w:rsidRPr="00735F3F">
              <w:rPr>
                <w:rFonts w:ascii="仿宋_GB2312" w:eastAsia="仿宋_GB2312" w:hAnsi="宋体" w:cs="宋体" w:hint="eastAsia"/>
                <w:bCs/>
                <w:color w:val="000000"/>
                <w:kern w:val="0"/>
                <w:szCs w:val="21"/>
              </w:rPr>
              <w:t>电动工具</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151F2B">
              <w:rPr>
                <w:rFonts w:ascii="仿宋_GB2312" w:eastAsia="仿宋_GB2312" w:hAnsi="宋体" w:cs="宋体" w:hint="eastAsia"/>
                <w:bCs/>
                <w:color w:val="000000"/>
                <w:kern w:val="0"/>
                <w:szCs w:val="21"/>
              </w:rPr>
              <w:t>电动工具电源线裸露、带电部分裸露、无漏电保护装置</w:t>
            </w:r>
            <w:r>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电气安全工具、绝缘工具未按规定进行定期试验</w:t>
            </w:r>
            <w:r>
              <w:rPr>
                <w:rFonts w:ascii="仿宋_GB2312" w:eastAsia="仿宋_GB2312" w:hAnsi="宋体" w:cs="宋体" w:hint="eastAsia"/>
                <w:bCs/>
                <w:color w:val="000000"/>
                <w:kern w:val="0"/>
                <w:szCs w:val="21"/>
              </w:rPr>
              <w:t>等</w:t>
            </w:r>
            <w:r w:rsidRPr="00151F2B">
              <w:rPr>
                <w:rFonts w:ascii="仿宋_GB2312" w:eastAsia="仿宋_GB2312" w:hAnsi="宋体" w:cs="宋体" w:hint="eastAsia"/>
                <w:bCs/>
                <w:color w:val="000000"/>
                <w:kern w:val="0"/>
                <w:szCs w:val="21"/>
              </w:rPr>
              <w:t>。</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13</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sidRPr="00735F3F">
              <w:rPr>
                <w:rFonts w:ascii="仿宋_GB2312" w:eastAsia="仿宋_GB2312" w:hint="eastAsia"/>
                <w:color w:val="000000"/>
                <w:szCs w:val="21"/>
              </w:rPr>
              <w:t>脚手架</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E164D9">
              <w:rPr>
                <w:rFonts w:ascii="仿宋_GB2312" w:eastAsia="仿宋_GB2312" w:hAnsi="宋体" w:cs="宋体" w:hint="eastAsia"/>
                <w:bCs/>
                <w:color w:val="000000"/>
                <w:kern w:val="0"/>
                <w:szCs w:val="21"/>
              </w:rPr>
              <w:t>脚手板未按标准敷设或有探头板未绑扎牢</w:t>
            </w:r>
            <w:r>
              <w:rPr>
                <w:rFonts w:ascii="仿宋_GB2312" w:eastAsia="仿宋_GB2312" w:hAnsi="宋体" w:cs="宋体" w:hint="eastAsia"/>
                <w:bCs/>
                <w:color w:val="000000"/>
                <w:kern w:val="0"/>
                <w:szCs w:val="21"/>
              </w:rPr>
              <w:t>；</w:t>
            </w:r>
            <w:r w:rsidRPr="00E164D9">
              <w:rPr>
                <w:rFonts w:ascii="仿宋_GB2312" w:eastAsia="仿宋_GB2312" w:hAnsi="宋体" w:cs="宋体" w:hint="eastAsia"/>
                <w:bCs/>
                <w:color w:val="000000"/>
                <w:kern w:val="0"/>
                <w:szCs w:val="21"/>
              </w:rPr>
              <w:t>脚手板质量</w:t>
            </w:r>
            <w:r>
              <w:rPr>
                <w:rFonts w:ascii="仿宋_GB2312" w:eastAsia="仿宋_GB2312" w:hAnsi="宋体" w:cs="宋体" w:hint="eastAsia"/>
                <w:bCs/>
                <w:color w:val="000000"/>
                <w:kern w:val="0"/>
                <w:szCs w:val="21"/>
              </w:rPr>
              <w:t>差</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强度不够</w:t>
            </w:r>
            <w:r w:rsidR="004027F9">
              <w:rPr>
                <w:rFonts w:ascii="仿宋_GB2312" w:eastAsia="仿宋_GB2312" w:hAnsi="宋体" w:cs="宋体" w:hint="eastAsia"/>
                <w:bCs/>
                <w:color w:val="000000"/>
                <w:kern w:val="0"/>
                <w:szCs w:val="21"/>
              </w:rPr>
              <w:t>，</w:t>
            </w:r>
            <w:r w:rsidRPr="00E164D9">
              <w:rPr>
                <w:rFonts w:ascii="仿宋_GB2312" w:eastAsia="仿宋_GB2312" w:hAnsi="宋体" w:cs="宋体" w:hint="eastAsia"/>
                <w:bCs/>
                <w:color w:val="000000"/>
                <w:kern w:val="0"/>
                <w:szCs w:val="21"/>
              </w:rPr>
              <w:t>不能满足高空作业要求</w:t>
            </w:r>
            <w:r>
              <w:rPr>
                <w:rFonts w:ascii="仿宋_GB2312" w:eastAsia="仿宋_GB2312" w:hAnsi="宋体" w:cs="宋体" w:hint="eastAsia"/>
                <w:bCs/>
                <w:color w:val="000000"/>
                <w:kern w:val="0"/>
                <w:szCs w:val="21"/>
              </w:rPr>
              <w:t>；</w:t>
            </w:r>
            <w:r w:rsidRPr="00D14C6F">
              <w:rPr>
                <w:rFonts w:ascii="仿宋_GB2312" w:eastAsia="仿宋_GB2312" w:hAnsi="宋体" w:cs="宋体" w:hint="eastAsia"/>
                <w:bCs/>
                <w:color w:val="000000"/>
                <w:kern w:val="0"/>
                <w:szCs w:val="21"/>
              </w:rPr>
              <w:t>搭设后未经使用部门验收合格并挂牌后就使用</w:t>
            </w:r>
            <w:r>
              <w:rPr>
                <w:rFonts w:ascii="仿宋_GB2312" w:eastAsia="仿宋_GB2312" w:hAnsi="宋体" w:cs="宋体" w:hint="eastAsia"/>
                <w:bCs/>
                <w:color w:val="000000"/>
                <w:kern w:val="0"/>
                <w:szCs w:val="21"/>
              </w:rPr>
              <w:t>；</w:t>
            </w:r>
            <w:r w:rsidRPr="00D14C6F">
              <w:rPr>
                <w:rFonts w:ascii="仿宋_GB2312" w:eastAsia="仿宋_GB2312" w:hAnsi="宋体" w:cs="宋体" w:hint="eastAsia"/>
                <w:bCs/>
                <w:color w:val="000000"/>
                <w:kern w:val="0"/>
                <w:szCs w:val="21"/>
              </w:rPr>
              <w:t>脚手架上堆物超过其承载能力</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14</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3A2942">
            <w:pPr>
              <w:widowControl/>
              <w:rPr>
                <w:rFonts w:ascii="仿宋_GB2312" w:eastAsia="仿宋_GB2312" w:hint="eastAsia"/>
                <w:color w:val="000000"/>
                <w:szCs w:val="21"/>
              </w:rPr>
            </w:pPr>
            <w:r w:rsidRPr="00735F3F">
              <w:rPr>
                <w:rFonts w:ascii="仿宋_GB2312" w:eastAsia="仿宋_GB2312" w:hint="eastAsia"/>
                <w:color w:val="000000"/>
                <w:szCs w:val="21"/>
              </w:rPr>
              <w:t>大型模板</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3A2942">
            <w:pPr>
              <w:rPr>
                <w:rFonts w:ascii="仿宋_GB2312" w:eastAsia="仿宋_GB2312" w:hAnsi="宋体" w:cs="宋体" w:hint="eastAsia"/>
                <w:bCs/>
                <w:color w:val="000000"/>
                <w:kern w:val="0"/>
                <w:szCs w:val="21"/>
              </w:rPr>
            </w:pPr>
            <w:r w:rsidRPr="00D14C6F">
              <w:rPr>
                <w:rFonts w:ascii="仿宋_GB2312" w:eastAsia="仿宋_GB2312" w:hAnsi="宋体" w:cs="宋体" w:hint="eastAsia"/>
                <w:bCs/>
                <w:color w:val="000000"/>
                <w:kern w:val="0"/>
                <w:szCs w:val="21"/>
              </w:rPr>
              <w:t>使用不合格的</w:t>
            </w:r>
            <w:r w:rsidRPr="00735F3F">
              <w:rPr>
                <w:rFonts w:ascii="仿宋_GB2312" w:eastAsia="仿宋_GB2312" w:hint="eastAsia"/>
                <w:color w:val="000000"/>
                <w:szCs w:val="21"/>
              </w:rPr>
              <w:t>大型模板</w:t>
            </w:r>
            <w:r w:rsidR="004027F9">
              <w:rPr>
                <w:rFonts w:ascii="仿宋_GB2312" w:eastAsia="仿宋_GB2312" w:hint="eastAsia"/>
                <w:color w:val="000000"/>
                <w:szCs w:val="21"/>
              </w:rPr>
              <w:t>，</w:t>
            </w:r>
            <w:r w:rsidRPr="00D14C6F">
              <w:rPr>
                <w:rFonts w:ascii="仿宋_GB2312" w:eastAsia="仿宋_GB2312" w:hAnsi="宋体" w:cs="宋体" w:hint="eastAsia"/>
                <w:bCs/>
                <w:color w:val="000000"/>
                <w:kern w:val="0"/>
                <w:szCs w:val="21"/>
              </w:rPr>
              <w:t>或未按规程要求定期检验</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15</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int="eastAsia"/>
                <w:color w:val="000000"/>
                <w:szCs w:val="21"/>
              </w:rPr>
            </w:pPr>
            <w:r>
              <w:rPr>
                <w:rFonts w:ascii="仿宋_GB2312" w:eastAsia="仿宋_GB2312" w:hint="eastAsia"/>
                <w:color w:val="000000"/>
                <w:szCs w:val="21"/>
              </w:rPr>
              <w:t>施工</w:t>
            </w:r>
            <w:r w:rsidRPr="00735F3F">
              <w:rPr>
                <w:rFonts w:ascii="仿宋_GB2312" w:eastAsia="仿宋_GB2312" w:hAnsi="宋体" w:cs="宋体"/>
                <w:bCs/>
                <w:color w:val="000000"/>
                <w:kern w:val="0"/>
                <w:szCs w:val="21"/>
              </w:rPr>
              <w:t>吊篮</w:t>
            </w:r>
            <w:r w:rsidRPr="00735F3F">
              <w:rPr>
                <w:rFonts w:ascii="仿宋_GB2312" w:eastAsia="仿宋_GB2312" w:hAnsi="宋体" w:cs="宋体" w:hint="eastAsia"/>
                <w:bCs/>
                <w:color w:val="000000"/>
                <w:kern w:val="0"/>
                <w:szCs w:val="21"/>
              </w:rPr>
              <w:t>、</w:t>
            </w:r>
            <w:r w:rsidRPr="00735F3F">
              <w:rPr>
                <w:rFonts w:ascii="仿宋_GB2312" w:eastAsia="仿宋_GB2312" w:hAnsi="宋体" w:cs="宋体"/>
                <w:bCs/>
                <w:color w:val="000000"/>
                <w:kern w:val="0"/>
                <w:szCs w:val="21"/>
              </w:rPr>
              <w:t>吊笼</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D14C6F" w:rsidRDefault="003A2942" w:rsidP="003A2942">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施工过程中</w:t>
            </w:r>
            <w:r w:rsidRPr="00D14C6F">
              <w:rPr>
                <w:rFonts w:ascii="仿宋_GB2312" w:eastAsia="仿宋_GB2312" w:hAnsi="宋体" w:cs="宋体" w:hint="eastAsia"/>
                <w:bCs/>
                <w:color w:val="000000"/>
                <w:kern w:val="0"/>
                <w:szCs w:val="21"/>
              </w:rPr>
              <w:t>使用不合格的</w:t>
            </w:r>
            <w:r w:rsidRPr="00735F3F">
              <w:rPr>
                <w:rFonts w:ascii="仿宋_GB2312" w:eastAsia="仿宋_GB2312" w:hAnsi="宋体" w:cs="宋体"/>
                <w:bCs/>
                <w:color w:val="000000"/>
                <w:kern w:val="0"/>
                <w:szCs w:val="21"/>
              </w:rPr>
              <w:t>吊篮</w:t>
            </w:r>
            <w:r w:rsidRPr="00735F3F">
              <w:rPr>
                <w:rFonts w:ascii="仿宋_GB2312" w:eastAsia="仿宋_GB2312" w:hAnsi="宋体" w:cs="宋体" w:hint="eastAsia"/>
                <w:bCs/>
                <w:color w:val="000000"/>
                <w:kern w:val="0"/>
                <w:szCs w:val="21"/>
              </w:rPr>
              <w:t>、</w:t>
            </w:r>
            <w:r w:rsidRPr="00735F3F">
              <w:rPr>
                <w:rFonts w:ascii="仿宋_GB2312" w:eastAsia="仿宋_GB2312" w:hAnsi="宋体" w:cs="宋体"/>
                <w:bCs/>
                <w:color w:val="000000"/>
                <w:kern w:val="0"/>
                <w:szCs w:val="21"/>
              </w:rPr>
              <w:t>吊笼</w:t>
            </w:r>
            <w:r w:rsidR="004027F9">
              <w:rPr>
                <w:rFonts w:ascii="仿宋_GB2312" w:eastAsia="仿宋_GB2312" w:hAnsi="宋体" w:cs="宋体" w:hint="eastAsia"/>
                <w:bCs/>
                <w:color w:val="000000"/>
                <w:kern w:val="0"/>
                <w:szCs w:val="21"/>
              </w:rPr>
              <w:t>，</w:t>
            </w:r>
            <w:r w:rsidRPr="00D14C6F">
              <w:rPr>
                <w:rFonts w:ascii="仿宋_GB2312" w:eastAsia="仿宋_GB2312" w:hAnsi="宋体" w:cs="宋体" w:hint="eastAsia"/>
                <w:bCs/>
                <w:color w:val="000000"/>
                <w:kern w:val="0"/>
                <w:szCs w:val="21"/>
              </w:rPr>
              <w:t>或未按规程要求定期检验</w:t>
            </w:r>
            <w:r w:rsidR="004027F9">
              <w:rPr>
                <w:rFonts w:ascii="仿宋_GB2312" w:eastAsia="仿宋_GB2312" w:hAnsi="宋体" w:cs="宋体" w:hint="eastAsia"/>
                <w:bCs/>
                <w:color w:val="000000"/>
                <w:kern w:val="0"/>
                <w:szCs w:val="21"/>
              </w:rPr>
              <w:t>，</w:t>
            </w:r>
            <w:r w:rsidRPr="00151F2B">
              <w:rPr>
                <w:rFonts w:ascii="仿宋_GB2312" w:eastAsia="仿宋_GB2312" w:hAnsi="宋体" w:cs="宋体" w:hint="eastAsia"/>
                <w:bCs/>
                <w:color w:val="000000"/>
                <w:kern w:val="0"/>
                <w:szCs w:val="21"/>
              </w:rPr>
              <w:t>带病运行或超载</w:t>
            </w:r>
            <w:r>
              <w:rPr>
                <w:rFonts w:ascii="仿宋_GB2312" w:eastAsia="仿宋_GB2312" w:hAnsi="宋体" w:cs="宋体" w:hint="eastAsia"/>
                <w:bCs/>
                <w:color w:val="000000"/>
                <w:kern w:val="0"/>
                <w:szCs w:val="21"/>
              </w:rPr>
              <w:t>等。</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16</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Ansi="宋体" w:cs="宋体" w:hint="eastAsia"/>
                <w:bCs/>
                <w:color w:val="000000"/>
                <w:kern w:val="0"/>
                <w:szCs w:val="21"/>
              </w:rPr>
            </w:pPr>
            <w:r w:rsidRPr="00735F3F">
              <w:rPr>
                <w:rFonts w:ascii="仿宋_GB2312" w:eastAsia="仿宋_GB2312" w:hAnsi="宋体" w:cs="宋体"/>
                <w:bCs/>
                <w:color w:val="000000"/>
                <w:kern w:val="0"/>
                <w:szCs w:val="21"/>
              </w:rPr>
              <w:t>安全标志及标识类</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FA5CD3">
              <w:rPr>
                <w:rFonts w:ascii="仿宋_GB2312" w:eastAsia="仿宋_GB2312" w:hAnsi="宋体" w:cs="宋体" w:hint="eastAsia"/>
                <w:bCs/>
                <w:color w:val="000000"/>
                <w:kern w:val="0"/>
                <w:szCs w:val="21"/>
              </w:rPr>
              <w:t>有较大危险因素的生产经营场所和有关设备设施上设置明显的警告标志、指令标志、提示标志以及使用安全色对具有危险性的设备设施进行的标识。</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r>
              <w:rPr>
                <w:rFonts w:eastAsia="仿宋_GB2312" w:hint="eastAsia"/>
                <w:color w:val="000000"/>
                <w:szCs w:val="21"/>
              </w:rPr>
              <w:t>17</w:t>
            </w:r>
          </w:p>
        </w:tc>
        <w:tc>
          <w:tcPr>
            <w:tcW w:w="1279" w:type="dxa"/>
            <w:vMerge/>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Pr="00735F3F" w:rsidRDefault="003A2942" w:rsidP="00B8046C">
            <w:pPr>
              <w:widowControl/>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其他</w:t>
            </w: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B6417F" w:rsidRDefault="003A2942" w:rsidP="00B8046C">
            <w:pPr>
              <w:rPr>
                <w:rFonts w:ascii="仿宋_GB2312" w:eastAsia="仿宋_GB2312" w:hAnsi="宋体" w:cs="宋体" w:hint="eastAsia"/>
                <w:bCs/>
                <w:color w:val="000000"/>
                <w:kern w:val="0"/>
                <w:szCs w:val="21"/>
              </w:rPr>
            </w:pPr>
            <w:r w:rsidRPr="00C00705">
              <w:rPr>
                <w:rFonts w:ascii="仿宋_GB2312" w:eastAsia="仿宋_GB2312"/>
                <w:bCs/>
                <w:color w:val="000000"/>
                <w:szCs w:val="21"/>
              </w:rPr>
              <w:t>不属于上述隐患分类的</w:t>
            </w:r>
            <w:r w:rsidRPr="00C00705">
              <w:rPr>
                <w:rFonts w:ascii="仿宋_GB2312" w:eastAsia="仿宋_GB2312" w:hint="eastAsia"/>
                <w:bCs/>
                <w:color w:val="000000"/>
                <w:szCs w:val="21"/>
              </w:rPr>
              <w:t>。</w:t>
            </w:r>
          </w:p>
        </w:tc>
      </w:tr>
      <w:tr w:rsidR="003A2942"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3A2942" w:rsidRDefault="003A2942" w:rsidP="00D9335A">
            <w:pPr>
              <w:jc w:val="center"/>
              <w:rPr>
                <w:rFonts w:eastAsia="仿宋_GB2312" w:hint="eastAsia"/>
                <w:color w:val="000000"/>
                <w:szCs w:val="21"/>
              </w:rPr>
            </w:pPr>
          </w:p>
        </w:tc>
        <w:tc>
          <w:tcPr>
            <w:tcW w:w="1279" w:type="dxa"/>
            <w:tcBorders>
              <w:left w:val="single" w:sz="4" w:space="0" w:color="auto"/>
              <w:right w:val="single" w:sz="4" w:space="0" w:color="auto"/>
            </w:tcBorders>
            <w:shd w:val="clear" w:color="auto" w:fill="auto"/>
            <w:vAlign w:val="center"/>
          </w:tcPr>
          <w:p w:rsidR="003A2942" w:rsidRPr="00AD53D2" w:rsidRDefault="003A2942" w:rsidP="00D9335A">
            <w:pPr>
              <w:jc w:val="center"/>
              <w:rPr>
                <w:rFonts w:ascii="仿宋_GB2312" w:eastAsia="仿宋_GB2312" w:hint="eastAsia"/>
                <w:color w:val="000000"/>
                <w:szCs w:val="21"/>
              </w:rPr>
            </w:pPr>
          </w:p>
        </w:tc>
        <w:tc>
          <w:tcPr>
            <w:tcW w:w="2772" w:type="dxa"/>
            <w:tcBorders>
              <w:top w:val="single" w:sz="4" w:space="0" w:color="auto"/>
              <w:left w:val="single" w:sz="4" w:space="0" w:color="auto"/>
              <w:bottom w:val="single" w:sz="4" w:space="0" w:color="auto"/>
              <w:right w:val="single" w:sz="4" w:space="0" w:color="auto"/>
            </w:tcBorders>
            <w:vAlign w:val="center"/>
          </w:tcPr>
          <w:p w:rsidR="003A2942" w:rsidRDefault="003A2942" w:rsidP="00B8046C">
            <w:pPr>
              <w:widowControl/>
              <w:rPr>
                <w:rFonts w:ascii="仿宋_GB2312" w:eastAsia="仿宋_GB2312" w:hAnsi="宋体" w:cs="宋体" w:hint="eastAsia"/>
                <w:bCs/>
                <w:color w:val="000000"/>
                <w:kern w:val="0"/>
                <w:szCs w:val="21"/>
              </w:rPr>
            </w:pPr>
          </w:p>
        </w:tc>
        <w:tc>
          <w:tcPr>
            <w:tcW w:w="8426" w:type="dxa"/>
            <w:tcBorders>
              <w:top w:val="single" w:sz="4" w:space="0" w:color="auto"/>
              <w:left w:val="single" w:sz="4" w:space="0" w:color="auto"/>
              <w:bottom w:val="single" w:sz="4" w:space="0" w:color="auto"/>
              <w:right w:val="single" w:sz="4" w:space="0" w:color="auto"/>
            </w:tcBorders>
            <w:vAlign w:val="center"/>
          </w:tcPr>
          <w:p w:rsidR="003A2942" w:rsidRPr="00C00705" w:rsidRDefault="003A2942" w:rsidP="00B8046C">
            <w:pPr>
              <w:rPr>
                <w:rFonts w:ascii="仿宋_GB2312" w:eastAsia="仿宋_GB2312"/>
                <w:bCs/>
                <w:color w:val="000000"/>
                <w:szCs w:val="21"/>
              </w:rPr>
            </w:pPr>
          </w:p>
        </w:tc>
      </w:tr>
      <w:tr w:rsidR="0055171B" w:rsidRPr="00136C60" w:rsidTr="003A2942">
        <w:trPr>
          <w:trHeight w:val="87"/>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lastRenderedPageBreak/>
              <w:t>1</w:t>
            </w:r>
          </w:p>
        </w:tc>
        <w:tc>
          <w:tcPr>
            <w:tcW w:w="1279" w:type="dxa"/>
            <w:vMerge w:val="restart"/>
            <w:tcBorders>
              <w:left w:val="single" w:sz="4" w:space="0" w:color="auto"/>
              <w:right w:val="single" w:sz="4" w:space="0" w:color="auto"/>
            </w:tcBorders>
            <w:shd w:val="clear" w:color="auto" w:fill="auto"/>
            <w:vAlign w:val="center"/>
          </w:tcPr>
          <w:p w:rsidR="0055171B" w:rsidRPr="00A80AC4" w:rsidRDefault="001D2CD4" w:rsidP="00D9335A">
            <w:pPr>
              <w:jc w:val="center"/>
              <w:rPr>
                <w:rFonts w:ascii="仿宋_GB2312" w:eastAsia="仿宋_GB2312" w:hint="eastAsia"/>
                <w:color w:val="000000"/>
                <w:szCs w:val="21"/>
              </w:rPr>
            </w:pPr>
            <w:r>
              <w:rPr>
                <w:rFonts w:ascii="仿宋_GB2312" w:eastAsia="仿宋_GB2312" w:hint="eastAsia"/>
                <w:color w:val="000000"/>
                <w:szCs w:val="21"/>
              </w:rPr>
              <w:t>管理性隐患</w:t>
            </w:r>
          </w:p>
        </w:tc>
        <w:tc>
          <w:tcPr>
            <w:tcW w:w="2772" w:type="dxa"/>
            <w:tcBorders>
              <w:top w:val="single" w:sz="4" w:space="0" w:color="auto"/>
              <w:left w:val="single" w:sz="4" w:space="0" w:color="auto"/>
              <w:bottom w:val="single" w:sz="4" w:space="0" w:color="auto"/>
              <w:right w:val="single" w:sz="4" w:space="0" w:color="auto"/>
            </w:tcBorders>
            <w:vAlign w:val="center"/>
          </w:tcPr>
          <w:p w:rsidR="0055171B" w:rsidRPr="00AD53D2" w:rsidRDefault="0055171B" w:rsidP="00D9335A">
            <w:pPr>
              <w:jc w:val="left"/>
              <w:rPr>
                <w:rFonts w:ascii="仿宋_GB2312" w:eastAsia="仿宋_GB2312" w:hint="eastAsia"/>
                <w:color w:val="000000"/>
                <w:szCs w:val="21"/>
              </w:rPr>
            </w:pPr>
            <w:r>
              <w:rPr>
                <w:rFonts w:ascii="仿宋_GB2312" w:eastAsia="仿宋_GB2312" w:hAnsi="宋体" w:hint="eastAsia"/>
                <w:szCs w:val="21"/>
              </w:rPr>
              <w:t>安全生产许可证资质</w:t>
            </w:r>
          </w:p>
        </w:tc>
        <w:tc>
          <w:tcPr>
            <w:tcW w:w="8426" w:type="dxa"/>
            <w:tcBorders>
              <w:top w:val="single" w:sz="4" w:space="0" w:color="auto"/>
              <w:left w:val="single" w:sz="4" w:space="0" w:color="auto"/>
              <w:bottom w:val="single" w:sz="4" w:space="0" w:color="auto"/>
              <w:right w:val="single" w:sz="4" w:space="0" w:color="auto"/>
            </w:tcBorders>
            <w:vAlign w:val="center"/>
          </w:tcPr>
          <w:p w:rsidR="0055171B" w:rsidRPr="00AD53D2" w:rsidRDefault="0055171B" w:rsidP="00D9335A">
            <w:pPr>
              <w:jc w:val="left"/>
              <w:rPr>
                <w:rFonts w:ascii="仿宋_GB2312" w:eastAsia="仿宋_GB2312" w:hint="eastAsia"/>
                <w:color w:val="000000"/>
                <w:szCs w:val="21"/>
              </w:rPr>
            </w:pPr>
            <w:r>
              <w:rPr>
                <w:rFonts w:ascii="仿宋_GB2312" w:eastAsia="仿宋_GB2312" w:hAnsi="宋体" w:hint="eastAsia"/>
                <w:szCs w:val="21"/>
              </w:rPr>
              <w:t>生产经营单位（包括</w:t>
            </w:r>
            <w:r w:rsidRPr="00224DFD">
              <w:rPr>
                <w:rFonts w:ascii="仿宋_GB2312" w:eastAsia="仿宋_GB2312" w:hAnsi="宋体" w:hint="eastAsia"/>
                <w:szCs w:val="21"/>
              </w:rPr>
              <w:t>分包单位</w:t>
            </w:r>
            <w:r>
              <w:rPr>
                <w:rFonts w:ascii="仿宋_GB2312" w:eastAsia="仿宋_GB2312" w:hAnsi="宋体" w:hint="eastAsia"/>
                <w:szCs w:val="21"/>
              </w:rPr>
              <w:t>）的</w:t>
            </w:r>
            <w:r w:rsidRPr="00B6417F">
              <w:rPr>
                <w:rFonts w:ascii="仿宋_GB2312" w:eastAsia="仿宋_GB2312" w:hAnsi="宋体" w:hint="eastAsia"/>
                <w:szCs w:val="21"/>
              </w:rPr>
              <w:t>安全生产许可证</w:t>
            </w:r>
            <w:r>
              <w:rPr>
                <w:rFonts w:ascii="仿宋_GB2312" w:eastAsia="仿宋_GB2312" w:hAnsi="宋体" w:hint="eastAsia"/>
                <w:szCs w:val="21"/>
              </w:rPr>
              <w:t>过期</w:t>
            </w:r>
            <w:r w:rsidRPr="00B6417F">
              <w:rPr>
                <w:rFonts w:ascii="仿宋_GB2312" w:eastAsia="仿宋_GB2312" w:hAnsi="宋体" w:hint="eastAsia"/>
                <w:szCs w:val="21"/>
              </w:rPr>
              <w:t>。</w:t>
            </w:r>
          </w:p>
        </w:tc>
      </w:tr>
      <w:tr w:rsidR="0055171B"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t>2</w:t>
            </w:r>
          </w:p>
        </w:tc>
        <w:tc>
          <w:tcPr>
            <w:tcW w:w="1279" w:type="dxa"/>
            <w:vMerge/>
            <w:tcBorders>
              <w:left w:val="single" w:sz="4" w:space="0" w:color="auto"/>
              <w:right w:val="single" w:sz="4" w:space="0" w:color="auto"/>
            </w:tcBorders>
            <w:shd w:val="clear" w:color="auto" w:fill="auto"/>
            <w:vAlign w:val="center"/>
          </w:tcPr>
          <w:p w:rsidR="0055171B" w:rsidRPr="00B6417F" w:rsidRDefault="0055171B" w:rsidP="00D9335A">
            <w:pPr>
              <w:adjustRightInd w:val="0"/>
              <w:snapToGrid w:val="0"/>
              <w:jc w:val="center"/>
              <w:rPr>
                <w:rFonts w:ascii="仿宋_GB2312" w:eastAsia="仿宋_GB2312" w:hAnsi="宋体" w:hint="eastAsia"/>
                <w:szCs w:val="21"/>
              </w:rPr>
            </w:pPr>
          </w:p>
        </w:tc>
        <w:tc>
          <w:tcPr>
            <w:tcW w:w="2772" w:type="dxa"/>
            <w:tcBorders>
              <w:left w:val="single" w:sz="4" w:space="0" w:color="auto"/>
            </w:tcBorders>
            <w:vAlign w:val="center"/>
          </w:tcPr>
          <w:p w:rsidR="0055171B" w:rsidRPr="00B6417F" w:rsidRDefault="0055171B" w:rsidP="00D9335A">
            <w:pPr>
              <w:widowControl/>
              <w:jc w:val="left"/>
              <w:rPr>
                <w:rFonts w:ascii="仿宋_GB2312" w:eastAsia="仿宋_GB2312" w:hAnsi="宋体" w:cs="宋体" w:hint="eastAsia"/>
                <w:bCs/>
                <w:color w:val="000000"/>
                <w:kern w:val="0"/>
                <w:szCs w:val="21"/>
              </w:rPr>
            </w:pPr>
            <w:r w:rsidRPr="00B6417F">
              <w:rPr>
                <w:rFonts w:ascii="仿宋_GB2312" w:eastAsia="仿宋_GB2312" w:hAnsi="宋体" w:hint="eastAsia"/>
                <w:szCs w:val="21"/>
              </w:rPr>
              <w:t>安全</w:t>
            </w:r>
            <w:r>
              <w:rPr>
                <w:rFonts w:ascii="仿宋_GB2312" w:eastAsia="仿宋_GB2312" w:hAnsi="宋体" w:hint="eastAsia"/>
                <w:szCs w:val="21"/>
              </w:rPr>
              <w:t>总监及</w:t>
            </w:r>
            <w:r w:rsidRPr="0013332E">
              <w:rPr>
                <w:rFonts w:ascii="仿宋_GB2312" w:eastAsia="仿宋_GB2312" w:hAnsi="宋体" w:cs="宋体"/>
                <w:bCs/>
                <w:color w:val="000000"/>
                <w:kern w:val="0"/>
                <w:szCs w:val="21"/>
              </w:rPr>
              <w:t>安全员</w:t>
            </w:r>
            <w:r w:rsidRPr="0013332E">
              <w:rPr>
                <w:rFonts w:ascii="仿宋_GB2312" w:eastAsia="仿宋_GB2312" w:hAnsi="宋体" w:cs="宋体" w:hint="eastAsia"/>
                <w:bCs/>
                <w:color w:val="000000"/>
                <w:kern w:val="0"/>
                <w:szCs w:val="21"/>
              </w:rPr>
              <w:t>配置</w:t>
            </w:r>
          </w:p>
        </w:tc>
        <w:tc>
          <w:tcPr>
            <w:tcW w:w="8426" w:type="dxa"/>
            <w:vAlign w:val="center"/>
          </w:tcPr>
          <w:p w:rsidR="0055171B" w:rsidRPr="00B6417F" w:rsidRDefault="0055171B" w:rsidP="00D9335A">
            <w:pPr>
              <w:rPr>
                <w:rFonts w:ascii="仿宋_GB2312" w:eastAsia="仿宋_GB2312" w:hAnsi="宋体" w:hint="eastAsia"/>
                <w:color w:val="000000"/>
                <w:szCs w:val="21"/>
              </w:rPr>
            </w:pPr>
            <w:r>
              <w:rPr>
                <w:rFonts w:ascii="仿宋_GB2312" w:eastAsia="仿宋_GB2312" w:hAnsi="宋体" w:hint="eastAsia"/>
                <w:szCs w:val="21"/>
              </w:rPr>
              <w:t>未</w:t>
            </w:r>
            <w:r w:rsidRPr="00B6417F">
              <w:rPr>
                <w:rFonts w:ascii="仿宋_GB2312" w:eastAsia="仿宋_GB2312" w:hAnsi="宋体" w:hint="eastAsia"/>
                <w:szCs w:val="21"/>
              </w:rPr>
              <w:t>设置安全生产管理机</w:t>
            </w:r>
            <w:r>
              <w:rPr>
                <w:rFonts w:ascii="仿宋_GB2312" w:eastAsia="仿宋_GB2312" w:hAnsi="宋体" w:hint="eastAsia"/>
                <w:szCs w:val="21"/>
              </w:rPr>
              <w:t>构</w:t>
            </w:r>
            <w:r w:rsidR="004027F9">
              <w:rPr>
                <w:rFonts w:ascii="仿宋_GB2312" w:eastAsia="仿宋_GB2312" w:hAnsi="宋体" w:hint="eastAsia"/>
                <w:szCs w:val="21"/>
              </w:rPr>
              <w:t>，</w:t>
            </w:r>
            <w:r>
              <w:rPr>
                <w:rFonts w:ascii="仿宋_GB2312" w:eastAsia="仿宋_GB2312" w:hAnsi="宋体" w:hint="eastAsia"/>
                <w:szCs w:val="21"/>
              </w:rPr>
              <w:t>未</w:t>
            </w:r>
            <w:r w:rsidRPr="00B6417F">
              <w:rPr>
                <w:rFonts w:ascii="仿宋_GB2312" w:eastAsia="仿宋_GB2312" w:hAnsi="宋体" w:hint="eastAsia"/>
                <w:szCs w:val="21"/>
              </w:rPr>
              <w:t>配备专（兼）职安全生产管理人员</w:t>
            </w:r>
            <w:r>
              <w:rPr>
                <w:rFonts w:ascii="仿宋_GB2312" w:eastAsia="仿宋_GB2312" w:hAnsi="宋体" w:hint="eastAsia"/>
                <w:szCs w:val="21"/>
              </w:rPr>
              <w:t>或人员不满足生产需要</w:t>
            </w:r>
            <w:r w:rsidRPr="00B6417F">
              <w:rPr>
                <w:rFonts w:ascii="仿宋_GB2312" w:eastAsia="仿宋_GB2312" w:hAnsi="宋体" w:hint="eastAsia"/>
                <w:szCs w:val="21"/>
              </w:rPr>
              <w:t>。</w:t>
            </w:r>
          </w:p>
        </w:tc>
      </w:tr>
      <w:tr w:rsidR="0055171B"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t>3</w:t>
            </w:r>
          </w:p>
        </w:tc>
        <w:tc>
          <w:tcPr>
            <w:tcW w:w="1279" w:type="dxa"/>
            <w:vMerge/>
            <w:tcBorders>
              <w:left w:val="single" w:sz="4" w:space="0" w:color="auto"/>
              <w:right w:val="single" w:sz="4" w:space="0" w:color="auto"/>
            </w:tcBorders>
            <w:shd w:val="clear" w:color="auto" w:fill="auto"/>
            <w:vAlign w:val="center"/>
          </w:tcPr>
          <w:p w:rsidR="0055171B" w:rsidRPr="00B6417F" w:rsidRDefault="0055171B" w:rsidP="00D9335A">
            <w:pPr>
              <w:adjustRightInd w:val="0"/>
              <w:snapToGrid w:val="0"/>
              <w:jc w:val="center"/>
              <w:rPr>
                <w:rFonts w:ascii="仿宋_GB2312" w:eastAsia="仿宋_GB2312" w:hAnsi="宋体" w:hint="eastAsia"/>
                <w:szCs w:val="21"/>
              </w:rPr>
            </w:pPr>
          </w:p>
        </w:tc>
        <w:tc>
          <w:tcPr>
            <w:tcW w:w="2772" w:type="dxa"/>
            <w:tcBorders>
              <w:left w:val="single" w:sz="4" w:space="0" w:color="auto"/>
            </w:tcBorders>
            <w:vAlign w:val="center"/>
          </w:tcPr>
          <w:p w:rsidR="0055171B" w:rsidRPr="00B6417F" w:rsidRDefault="0055171B" w:rsidP="00D9335A">
            <w:pPr>
              <w:widowControl/>
              <w:jc w:val="left"/>
              <w:rPr>
                <w:rFonts w:ascii="仿宋_GB2312" w:eastAsia="仿宋_GB2312" w:hAnsi="宋体" w:cs="宋体" w:hint="eastAsia"/>
                <w:bCs/>
                <w:color w:val="000000"/>
                <w:kern w:val="0"/>
                <w:szCs w:val="21"/>
              </w:rPr>
            </w:pPr>
            <w:r w:rsidRPr="0013332E">
              <w:rPr>
                <w:rFonts w:ascii="仿宋_GB2312" w:eastAsia="仿宋_GB2312" w:hAnsi="宋体" w:cs="宋体" w:hint="eastAsia"/>
                <w:bCs/>
                <w:color w:val="000000"/>
                <w:kern w:val="0"/>
                <w:szCs w:val="21"/>
              </w:rPr>
              <w:t>三类</w:t>
            </w:r>
            <w:r>
              <w:rPr>
                <w:rFonts w:ascii="仿宋_GB2312" w:eastAsia="仿宋_GB2312" w:hAnsi="宋体" w:cs="宋体" w:hint="eastAsia"/>
                <w:bCs/>
                <w:color w:val="000000"/>
                <w:kern w:val="0"/>
                <w:szCs w:val="21"/>
              </w:rPr>
              <w:t>管理</w:t>
            </w:r>
            <w:r w:rsidRPr="0013332E">
              <w:rPr>
                <w:rFonts w:ascii="仿宋_GB2312" w:eastAsia="仿宋_GB2312" w:hAnsi="宋体" w:cs="宋体" w:hint="eastAsia"/>
                <w:bCs/>
                <w:color w:val="000000"/>
                <w:kern w:val="0"/>
                <w:szCs w:val="21"/>
              </w:rPr>
              <w:t>人员持证</w:t>
            </w:r>
          </w:p>
        </w:tc>
        <w:tc>
          <w:tcPr>
            <w:tcW w:w="8426" w:type="dxa"/>
            <w:vAlign w:val="center"/>
          </w:tcPr>
          <w:p w:rsidR="0055171B" w:rsidRPr="00B6417F" w:rsidRDefault="0055171B" w:rsidP="00D9335A">
            <w:pPr>
              <w:rPr>
                <w:rFonts w:ascii="仿宋_GB2312" w:eastAsia="仿宋_GB2312" w:hAnsi="宋体" w:hint="eastAsia"/>
                <w:color w:val="000000"/>
                <w:szCs w:val="21"/>
              </w:rPr>
            </w:pPr>
            <w:r>
              <w:rPr>
                <w:rFonts w:ascii="仿宋_GB2312" w:eastAsia="仿宋_GB2312" w:hAnsi="宋体" w:hint="eastAsia"/>
                <w:color w:val="000000"/>
                <w:szCs w:val="21"/>
              </w:rPr>
              <w:t>项目经理、安全总监、安全管理人员的资质证书。</w:t>
            </w:r>
          </w:p>
        </w:tc>
      </w:tr>
      <w:tr w:rsidR="0055171B"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t>4</w:t>
            </w:r>
          </w:p>
        </w:tc>
        <w:tc>
          <w:tcPr>
            <w:tcW w:w="1279" w:type="dxa"/>
            <w:vMerge/>
            <w:tcBorders>
              <w:left w:val="single" w:sz="4" w:space="0" w:color="auto"/>
              <w:right w:val="single" w:sz="4" w:space="0" w:color="auto"/>
            </w:tcBorders>
            <w:shd w:val="clear" w:color="auto" w:fill="auto"/>
            <w:vAlign w:val="center"/>
          </w:tcPr>
          <w:p w:rsidR="0055171B" w:rsidRPr="00B6417F" w:rsidRDefault="0055171B" w:rsidP="00D9335A">
            <w:pPr>
              <w:adjustRightInd w:val="0"/>
              <w:snapToGrid w:val="0"/>
              <w:jc w:val="center"/>
              <w:rPr>
                <w:rFonts w:ascii="仿宋_GB2312" w:eastAsia="仿宋_GB2312" w:hAnsi="宋体" w:hint="eastAsia"/>
                <w:szCs w:val="21"/>
              </w:rPr>
            </w:pPr>
          </w:p>
        </w:tc>
        <w:tc>
          <w:tcPr>
            <w:tcW w:w="2772" w:type="dxa"/>
            <w:tcBorders>
              <w:left w:val="single" w:sz="4" w:space="0" w:color="auto"/>
            </w:tcBorders>
            <w:vAlign w:val="center"/>
          </w:tcPr>
          <w:p w:rsidR="0055171B" w:rsidRPr="0013332E" w:rsidRDefault="0055171B" w:rsidP="00D9335A">
            <w:pPr>
              <w:widowControl/>
              <w:jc w:val="left"/>
              <w:rPr>
                <w:rFonts w:ascii="仿宋_GB2312" w:eastAsia="仿宋_GB2312" w:hAnsi="宋体" w:cs="宋体"/>
                <w:bCs/>
                <w:color w:val="000000"/>
                <w:kern w:val="0"/>
                <w:szCs w:val="21"/>
              </w:rPr>
            </w:pPr>
            <w:r w:rsidRPr="00975D97">
              <w:rPr>
                <w:rFonts w:ascii="仿宋_GB2312" w:eastAsia="仿宋_GB2312" w:hAnsi="宋体" w:cs="宋体" w:hint="eastAsia"/>
                <w:bCs/>
                <w:color w:val="000000"/>
                <w:kern w:val="0"/>
                <w:szCs w:val="21"/>
              </w:rPr>
              <w:t>特种</w:t>
            </w:r>
            <w:r>
              <w:rPr>
                <w:rFonts w:ascii="仿宋_GB2312" w:eastAsia="仿宋_GB2312" w:hAnsi="宋体" w:cs="宋体" w:hint="eastAsia"/>
                <w:bCs/>
                <w:color w:val="000000"/>
                <w:kern w:val="0"/>
                <w:szCs w:val="21"/>
              </w:rPr>
              <w:t>作业</w:t>
            </w:r>
            <w:r w:rsidRPr="00975D97">
              <w:rPr>
                <w:rFonts w:ascii="仿宋_GB2312" w:eastAsia="仿宋_GB2312" w:hAnsi="宋体" w:cs="宋体" w:hint="eastAsia"/>
                <w:bCs/>
                <w:color w:val="000000"/>
                <w:kern w:val="0"/>
                <w:szCs w:val="21"/>
              </w:rPr>
              <w:t>人员</w:t>
            </w:r>
            <w:r>
              <w:rPr>
                <w:rFonts w:ascii="仿宋_GB2312" w:eastAsia="仿宋_GB2312" w:hAnsi="宋体" w:cs="宋体" w:hint="eastAsia"/>
                <w:bCs/>
                <w:color w:val="000000"/>
                <w:kern w:val="0"/>
                <w:szCs w:val="21"/>
              </w:rPr>
              <w:t>资质</w:t>
            </w:r>
          </w:p>
        </w:tc>
        <w:tc>
          <w:tcPr>
            <w:tcW w:w="8426" w:type="dxa"/>
            <w:vAlign w:val="center"/>
          </w:tcPr>
          <w:p w:rsidR="0055171B" w:rsidRPr="00B6417F" w:rsidRDefault="0055171B" w:rsidP="00D9335A">
            <w:pPr>
              <w:rPr>
                <w:rFonts w:ascii="仿宋_GB2312" w:eastAsia="仿宋_GB2312" w:hAnsi="宋体" w:hint="eastAsia"/>
                <w:color w:val="000000"/>
                <w:szCs w:val="21"/>
              </w:rPr>
            </w:pPr>
            <w:r>
              <w:rPr>
                <w:rFonts w:ascii="仿宋_GB2312" w:eastAsia="仿宋_GB2312" w:hAnsi="宋体" w:hint="eastAsia"/>
                <w:color w:val="000000"/>
                <w:szCs w:val="21"/>
              </w:rPr>
              <w:t>特种作业人员（包括分包队伍、临时性用工人员）的上岗资质。</w:t>
            </w:r>
          </w:p>
        </w:tc>
      </w:tr>
      <w:tr w:rsidR="0055171B"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t>5</w:t>
            </w:r>
          </w:p>
        </w:tc>
        <w:tc>
          <w:tcPr>
            <w:tcW w:w="1279" w:type="dxa"/>
            <w:vMerge/>
            <w:tcBorders>
              <w:left w:val="single" w:sz="4" w:space="0" w:color="auto"/>
              <w:right w:val="single" w:sz="4" w:space="0" w:color="auto"/>
            </w:tcBorders>
            <w:shd w:val="clear" w:color="auto" w:fill="auto"/>
            <w:vAlign w:val="center"/>
          </w:tcPr>
          <w:p w:rsidR="0055171B" w:rsidRPr="00B6417F" w:rsidRDefault="0055171B" w:rsidP="00D9335A">
            <w:pPr>
              <w:adjustRightInd w:val="0"/>
              <w:snapToGrid w:val="0"/>
              <w:jc w:val="center"/>
              <w:rPr>
                <w:rFonts w:ascii="仿宋_GB2312" w:eastAsia="仿宋_GB2312" w:hAnsi="宋体" w:hint="eastAsia"/>
                <w:szCs w:val="21"/>
              </w:rPr>
            </w:pPr>
          </w:p>
        </w:tc>
        <w:tc>
          <w:tcPr>
            <w:tcW w:w="2772" w:type="dxa"/>
            <w:tcBorders>
              <w:left w:val="single" w:sz="4" w:space="0" w:color="auto"/>
            </w:tcBorders>
            <w:vAlign w:val="center"/>
          </w:tcPr>
          <w:p w:rsidR="0055171B" w:rsidRPr="00B6417F" w:rsidRDefault="0055171B" w:rsidP="00D9335A">
            <w:pPr>
              <w:widowControl/>
              <w:jc w:val="left"/>
              <w:rPr>
                <w:rFonts w:ascii="仿宋_GB2312" w:eastAsia="仿宋_GB2312" w:hAnsi="宋体" w:cs="宋体" w:hint="eastAsia"/>
                <w:bCs/>
                <w:color w:val="000000"/>
                <w:kern w:val="0"/>
                <w:szCs w:val="21"/>
              </w:rPr>
            </w:pPr>
            <w:r w:rsidRPr="00975D97">
              <w:rPr>
                <w:rFonts w:ascii="仿宋_GB2312" w:eastAsia="仿宋_GB2312" w:hAnsi="宋体" w:cs="宋体" w:hint="eastAsia"/>
                <w:bCs/>
                <w:color w:val="000000"/>
                <w:kern w:val="0"/>
                <w:szCs w:val="21"/>
              </w:rPr>
              <w:t>特种</w:t>
            </w:r>
            <w:r>
              <w:rPr>
                <w:rFonts w:ascii="仿宋_GB2312" w:eastAsia="仿宋_GB2312" w:hAnsi="宋体" w:cs="宋体" w:hint="eastAsia"/>
                <w:bCs/>
                <w:color w:val="000000"/>
                <w:kern w:val="0"/>
                <w:szCs w:val="21"/>
              </w:rPr>
              <w:t>设备作业</w:t>
            </w:r>
            <w:r w:rsidRPr="00975D97">
              <w:rPr>
                <w:rFonts w:ascii="仿宋_GB2312" w:eastAsia="仿宋_GB2312" w:hAnsi="宋体" w:cs="宋体" w:hint="eastAsia"/>
                <w:bCs/>
                <w:color w:val="000000"/>
                <w:kern w:val="0"/>
                <w:szCs w:val="21"/>
              </w:rPr>
              <w:t>人员</w:t>
            </w:r>
            <w:r>
              <w:rPr>
                <w:rFonts w:ascii="仿宋_GB2312" w:eastAsia="仿宋_GB2312" w:hAnsi="宋体" w:cs="宋体" w:hint="eastAsia"/>
                <w:bCs/>
                <w:color w:val="000000"/>
                <w:kern w:val="0"/>
                <w:szCs w:val="21"/>
              </w:rPr>
              <w:t>资质</w:t>
            </w:r>
          </w:p>
        </w:tc>
        <w:tc>
          <w:tcPr>
            <w:tcW w:w="8426" w:type="dxa"/>
            <w:vAlign w:val="center"/>
          </w:tcPr>
          <w:p w:rsidR="0055171B" w:rsidRPr="00B6417F" w:rsidRDefault="0055171B" w:rsidP="00D9335A">
            <w:pPr>
              <w:rPr>
                <w:rFonts w:ascii="仿宋_GB2312" w:eastAsia="仿宋_GB2312" w:hAnsi="宋体" w:hint="eastAsia"/>
                <w:color w:val="000000"/>
                <w:szCs w:val="21"/>
              </w:rPr>
            </w:pPr>
            <w:r>
              <w:rPr>
                <w:rFonts w:ascii="仿宋_GB2312" w:eastAsia="仿宋_GB2312" w:hAnsi="宋体" w:hint="eastAsia"/>
                <w:color w:val="000000"/>
                <w:szCs w:val="21"/>
              </w:rPr>
              <w:t>特种设备操作人员（包括分包队伍、临时性用工人员）的上岗资质。</w:t>
            </w:r>
          </w:p>
        </w:tc>
      </w:tr>
      <w:tr w:rsidR="0055171B" w:rsidRPr="00136C60" w:rsidTr="003A2942">
        <w:trPr>
          <w:trHeight w:val="321"/>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t>6</w:t>
            </w:r>
          </w:p>
        </w:tc>
        <w:tc>
          <w:tcPr>
            <w:tcW w:w="1279" w:type="dxa"/>
            <w:vMerge/>
            <w:tcBorders>
              <w:left w:val="single" w:sz="4" w:space="0" w:color="auto"/>
              <w:right w:val="single" w:sz="4" w:space="0" w:color="auto"/>
            </w:tcBorders>
            <w:shd w:val="clear" w:color="auto" w:fill="auto"/>
            <w:vAlign w:val="center"/>
          </w:tcPr>
          <w:p w:rsidR="0055171B" w:rsidRPr="00B6417F" w:rsidRDefault="0055171B" w:rsidP="00D9335A">
            <w:pPr>
              <w:adjustRightInd w:val="0"/>
              <w:snapToGrid w:val="0"/>
              <w:jc w:val="center"/>
              <w:rPr>
                <w:rFonts w:ascii="仿宋_GB2312" w:eastAsia="仿宋_GB2312" w:hAnsi="宋体" w:hint="eastAsia"/>
                <w:szCs w:val="21"/>
              </w:rPr>
            </w:pPr>
          </w:p>
        </w:tc>
        <w:tc>
          <w:tcPr>
            <w:tcW w:w="2772" w:type="dxa"/>
            <w:tcBorders>
              <w:left w:val="single" w:sz="4" w:space="0" w:color="auto"/>
            </w:tcBorders>
            <w:vAlign w:val="center"/>
          </w:tcPr>
          <w:p w:rsidR="0055171B" w:rsidRPr="00975D97" w:rsidRDefault="0055171B" w:rsidP="00D9335A">
            <w:pPr>
              <w:widowControl/>
              <w:jc w:val="left"/>
              <w:rPr>
                <w:rFonts w:ascii="仿宋_GB2312" w:eastAsia="仿宋_GB2312" w:hAnsi="宋体" w:cs="宋体" w:hint="eastAsia"/>
                <w:bCs/>
                <w:color w:val="000000"/>
                <w:kern w:val="0"/>
                <w:szCs w:val="21"/>
              </w:rPr>
            </w:pPr>
            <w:r w:rsidRPr="00975D97">
              <w:rPr>
                <w:rFonts w:ascii="仿宋_GB2312" w:eastAsia="仿宋_GB2312" w:hAnsi="宋体" w:cs="宋体" w:hint="eastAsia"/>
                <w:bCs/>
                <w:color w:val="000000"/>
                <w:kern w:val="0"/>
                <w:szCs w:val="21"/>
              </w:rPr>
              <w:t>安全培训</w:t>
            </w:r>
          </w:p>
        </w:tc>
        <w:tc>
          <w:tcPr>
            <w:tcW w:w="8426" w:type="dxa"/>
            <w:vAlign w:val="center"/>
          </w:tcPr>
          <w:p w:rsidR="0055171B" w:rsidRDefault="0055171B" w:rsidP="00D9335A">
            <w:pPr>
              <w:rPr>
                <w:rFonts w:ascii="仿宋_GB2312" w:eastAsia="仿宋_GB2312" w:hAnsi="宋体" w:hint="eastAsia"/>
                <w:color w:val="000000"/>
                <w:szCs w:val="21"/>
              </w:rPr>
            </w:pPr>
            <w:r>
              <w:rPr>
                <w:rFonts w:ascii="仿宋_GB2312" w:eastAsia="仿宋_GB2312" w:hint="eastAsia"/>
                <w:color w:val="000000"/>
                <w:szCs w:val="21"/>
              </w:rPr>
              <w:t>年度培训计划及相关实施记录</w:t>
            </w:r>
            <w:r w:rsidR="004027F9">
              <w:rPr>
                <w:rFonts w:ascii="仿宋_GB2312" w:eastAsia="仿宋_GB2312" w:hint="eastAsia"/>
                <w:color w:val="000000"/>
                <w:szCs w:val="21"/>
              </w:rPr>
              <w:t>，</w:t>
            </w:r>
            <w:r>
              <w:rPr>
                <w:rFonts w:ascii="仿宋_GB2312" w:eastAsia="仿宋_GB2312" w:hint="eastAsia"/>
                <w:color w:val="000000"/>
                <w:szCs w:val="21"/>
              </w:rPr>
              <w:t>新入场人员是否经过培训教育；转换工种、调入人员是否进行上岗前培训；分包单位员工和临时用工人员是否进行培训教育。</w:t>
            </w:r>
          </w:p>
        </w:tc>
      </w:tr>
      <w:tr w:rsidR="0055171B" w:rsidRPr="00136C60" w:rsidTr="003A2942">
        <w:trPr>
          <w:trHeight w:val="246"/>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t>7</w:t>
            </w:r>
          </w:p>
        </w:tc>
        <w:tc>
          <w:tcPr>
            <w:tcW w:w="1279" w:type="dxa"/>
            <w:vMerge/>
            <w:tcBorders>
              <w:left w:val="single" w:sz="4" w:space="0" w:color="auto"/>
              <w:right w:val="single" w:sz="4" w:space="0" w:color="auto"/>
            </w:tcBorders>
            <w:shd w:val="clear" w:color="auto" w:fill="auto"/>
            <w:vAlign w:val="center"/>
          </w:tcPr>
          <w:p w:rsidR="0055171B" w:rsidRPr="00B6417F" w:rsidRDefault="0055171B" w:rsidP="00D9335A">
            <w:pPr>
              <w:adjustRightInd w:val="0"/>
              <w:snapToGrid w:val="0"/>
              <w:jc w:val="center"/>
              <w:rPr>
                <w:rFonts w:ascii="仿宋_GB2312" w:eastAsia="仿宋_GB2312" w:hAnsi="宋体" w:hint="eastAsia"/>
                <w:szCs w:val="21"/>
              </w:rPr>
            </w:pPr>
          </w:p>
        </w:tc>
        <w:tc>
          <w:tcPr>
            <w:tcW w:w="2772" w:type="dxa"/>
            <w:tcBorders>
              <w:left w:val="single" w:sz="4" w:space="0" w:color="auto"/>
            </w:tcBorders>
            <w:vAlign w:val="center"/>
          </w:tcPr>
          <w:p w:rsidR="0055171B" w:rsidRPr="00975D97" w:rsidRDefault="0055171B" w:rsidP="00D9335A">
            <w:pPr>
              <w:widowControl/>
              <w:jc w:val="left"/>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安全投入</w:t>
            </w:r>
          </w:p>
        </w:tc>
        <w:tc>
          <w:tcPr>
            <w:tcW w:w="8426" w:type="dxa"/>
            <w:vAlign w:val="center"/>
          </w:tcPr>
          <w:p w:rsidR="0055171B" w:rsidRDefault="0055171B" w:rsidP="00D9335A">
            <w:pPr>
              <w:rPr>
                <w:rFonts w:ascii="仿宋_GB2312" w:eastAsia="仿宋_GB2312" w:hAnsi="宋体" w:hint="eastAsia"/>
                <w:color w:val="000000"/>
                <w:szCs w:val="21"/>
              </w:rPr>
            </w:pPr>
            <w:r w:rsidRPr="00DC1076">
              <w:rPr>
                <w:rFonts w:ascii="仿宋_GB2312" w:eastAsia="仿宋_GB2312" w:hint="eastAsia"/>
                <w:color w:val="000000"/>
                <w:szCs w:val="21"/>
              </w:rPr>
              <w:t>不按规定提取和使用安</w:t>
            </w:r>
            <w:r>
              <w:rPr>
                <w:rFonts w:ascii="仿宋_GB2312" w:eastAsia="仿宋_GB2312" w:hint="eastAsia"/>
                <w:color w:val="000000"/>
                <w:szCs w:val="21"/>
              </w:rPr>
              <w:t>全措施</w:t>
            </w:r>
            <w:r w:rsidRPr="00DC1076">
              <w:rPr>
                <w:rFonts w:ascii="仿宋_GB2312" w:eastAsia="仿宋_GB2312" w:hint="eastAsia"/>
                <w:color w:val="000000"/>
                <w:szCs w:val="21"/>
              </w:rPr>
              <w:t>费</w:t>
            </w:r>
            <w:r w:rsidR="004027F9">
              <w:rPr>
                <w:rFonts w:ascii="仿宋_GB2312" w:eastAsia="仿宋_GB2312" w:hint="eastAsia"/>
                <w:color w:val="000000"/>
                <w:szCs w:val="21"/>
              </w:rPr>
              <w:t>，</w:t>
            </w:r>
            <w:r w:rsidRPr="00DC1076">
              <w:rPr>
                <w:rFonts w:ascii="仿宋_GB2312" w:eastAsia="仿宋_GB2312" w:hint="eastAsia"/>
                <w:color w:val="000000"/>
                <w:szCs w:val="21"/>
              </w:rPr>
              <w:t>安全投入不及时或不充分</w:t>
            </w:r>
            <w:r w:rsidR="004027F9">
              <w:rPr>
                <w:rFonts w:ascii="仿宋_GB2312" w:eastAsia="仿宋_GB2312" w:hint="eastAsia"/>
                <w:color w:val="000000"/>
                <w:szCs w:val="21"/>
              </w:rPr>
              <w:t>，</w:t>
            </w:r>
            <w:r>
              <w:rPr>
                <w:rFonts w:ascii="仿宋_GB2312" w:eastAsia="仿宋_GB2312" w:hint="eastAsia"/>
                <w:color w:val="000000"/>
                <w:szCs w:val="21"/>
              </w:rPr>
              <w:t>未建立健全安全投入和安全支出管理台账</w:t>
            </w:r>
            <w:r w:rsidR="004027F9">
              <w:rPr>
                <w:rFonts w:ascii="仿宋_GB2312" w:eastAsia="仿宋_GB2312" w:hint="eastAsia"/>
                <w:color w:val="000000"/>
                <w:szCs w:val="21"/>
              </w:rPr>
              <w:t>，</w:t>
            </w:r>
            <w:r>
              <w:rPr>
                <w:rFonts w:ascii="仿宋_GB2312" w:eastAsia="仿宋_GB2312" w:hint="eastAsia"/>
                <w:color w:val="000000"/>
                <w:szCs w:val="21"/>
              </w:rPr>
              <w:t>统计不规范</w:t>
            </w:r>
            <w:r w:rsidR="004027F9">
              <w:rPr>
                <w:rFonts w:ascii="仿宋_GB2312" w:eastAsia="仿宋_GB2312" w:hint="eastAsia"/>
                <w:color w:val="000000"/>
                <w:szCs w:val="21"/>
              </w:rPr>
              <w:t>，</w:t>
            </w:r>
            <w:r>
              <w:rPr>
                <w:rFonts w:ascii="仿宋_GB2312" w:eastAsia="仿宋_GB2312" w:hint="eastAsia"/>
                <w:color w:val="000000"/>
                <w:szCs w:val="21"/>
              </w:rPr>
              <w:t>上报不符合规定。</w:t>
            </w:r>
          </w:p>
        </w:tc>
      </w:tr>
      <w:tr w:rsidR="0055171B" w:rsidRPr="00136C60" w:rsidTr="003A2942">
        <w:trPr>
          <w:trHeight w:val="198"/>
          <w:jc w:val="center"/>
        </w:trPr>
        <w:tc>
          <w:tcPr>
            <w:tcW w:w="708" w:type="dxa"/>
            <w:tcBorders>
              <w:left w:val="single" w:sz="4" w:space="0" w:color="auto"/>
              <w:right w:val="single" w:sz="4" w:space="0" w:color="auto"/>
            </w:tcBorders>
            <w:shd w:val="clear" w:color="auto" w:fill="auto"/>
            <w:vAlign w:val="center"/>
          </w:tcPr>
          <w:p w:rsidR="0055171B" w:rsidRPr="00A80AC4" w:rsidRDefault="0055171B" w:rsidP="00D9335A">
            <w:pPr>
              <w:jc w:val="center"/>
              <w:rPr>
                <w:rFonts w:eastAsia="仿宋_GB2312"/>
                <w:color w:val="000000"/>
                <w:szCs w:val="21"/>
              </w:rPr>
            </w:pPr>
            <w:r w:rsidRPr="00A80AC4">
              <w:rPr>
                <w:rFonts w:eastAsia="仿宋_GB2312"/>
                <w:color w:val="000000"/>
                <w:szCs w:val="21"/>
              </w:rPr>
              <w:t>8</w:t>
            </w:r>
          </w:p>
        </w:tc>
        <w:tc>
          <w:tcPr>
            <w:tcW w:w="1279" w:type="dxa"/>
            <w:vMerge/>
            <w:tcBorders>
              <w:left w:val="single" w:sz="4" w:space="0" w:color="auto"/>
              <w:right w:val="single" w:sz="4" w:space="0" w:color="auto"/>
            </w:tcBorders>
            <w:shd w:val="clear" w:color="auto" w:fill="auto"/>
            <w:vAlign w:val="center"/>
          </w:tcPr>
          <w:p w:rsidR="0055171B" w:rsidRPr="00136C60" w:rsidRDefault="0055171B"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55171B" w:rsidRPr="00B6417F" w:rsidRDefault="0055171B" w:rsidP="00D9335A">
            <w:pPr>
              <w:widowControl/>
              <w:jc w:val="left"/>
              <w:rPr>
                <w:rFonts w:ascii="仿宋_GB2312" w:eastAsia="仿宋_GB2312" w:hAnsi="宋体" w:cs="宋体" w:hint="eastAsia"/>
                <w:bCs/>
                <w:color w:val="000000"/>
                <w:kern w:val="0"/>
                <w:szCs w:val="21"/>
              </w:rPr>
            </w:pPr>
            <w:r>
              <w:rPr>
                <w:rFonts w:ascii="仿宋_GB2312" w:eastAsia="仿宋_GB2312" w:hAnsi="宋体" w:hint="eastAsia"/>
                <w:szCs w:val="21"/>
              </w:rPr>
              <w:t>安全检查</w:t>
            </w:r>
          </w:p>
        </w:tc>
        <w:tc>
          <w:tcPr>
            <w:tcW w:w="8426" w:type="dxa"/>
            <w:vAlign w:val="center"/>
          </w:tcPr>
          <w:p w:rsidR="0055171B" w:rsidRPr="00B6417F" w:rsidRDefault="0055171B" w:rsidP="00D9335A">
            <w:pPr>
              <w:rPr>
                <w:rFonts w:ascii="仿宋_GB2312" w:eastAsia="仿宋_GB2312" w:hAnsi="宋体" w:cs="宋体" w:hint="eastAsia"/>
                <w:bCs/>
                <w:color w:val="000000"/>
                <w:kern w:val="0"/>
                <w:szCs w:val="21"/>
              </w:rPr>
            </w:pPr>
            <w:r w:rsidRPr="00DC1076">
              <w:rPr>
                <w:rFonts w:ascii="仿宋_GB2312" w:eastAsia="仿宋_GB2312" w:hAnsi="宋体" w:hint="eastAsia"/>
                <w:szCs w:val="21"/>
              </w:rPr>
              <w:t>未按规定开展</w:t>
            </w:r>
            <w:r>
              <w:rPr>
                <w:rFonts w:ascii="仿宋_GB2312" w:eastAsia="仿宋_GB2312" w:hAnsi="宋体" w:hint="eastAsia"/>
                <w:szCs w:val="21"/>
              </w:rPr>
              <w:t>日常安全巡视</w:t>
            </w:r>
            <w:r w:rsidR="004027F9">
              <w:rPr>
                <w:rFonts w:ascii="仿宋_GB2312" w:eastAsia="仿宋_GB2312" w:hAnsi="宋体" w:hint="eastAsia"/>
                <w:szCs w:val="21"/>
              </w:rPr>
              <w:t>，</w:t>
            </w:r>
            <w:r>
              <w:rPr>
                <w:rFonts w:ascii="仿宋_GB2312" w:eastAsia="仿宋_GB2312" w:hAnsi="宋体" w:hint="eastAsia"/>
                <w:szCs w:val="21"/>
              </w:rPr>
              <w:t>综合检查、</w:t>
            </w:r>
            <w:r w:rsidRPr="00DC1076">
              <w:rPr>
                <w:rFonts w:ascii="仿宋_GB2312" w:eastAsia="仿宋_GB2312" w:hAnsi="宋体" w:hint="eastAsia"/>
                <w:szCs w:val="21"/>
              </w:rPr>
              <w:t>专项</w:t>
            </w:r>
            <w:r>
              <w:rPr>
                <w:rFonts w:ascii="仿宋_GB2312" w:eastAsia="仿宋_GB2312" w:hAnsi="宋体" w:hint="eastAsia"/>
                <w:szCs w:val="21"/>
              </w:rPr>
              <w:t>、</w:t>
            </w:r>
            <w:r w:rsidRPr="00DC1076">
              <w:rPr>
                <w:rFonts w:ascii="仿宋_GB2312" w:eastAsia="仿宋_GB2312" w:hAnsi="宋体" w:hint="eastAsia"/>
                <w:szCs w:val="21"/>
              </w:rPr>
              <w:t>专业安全检查</w:t>
            </w:r>
            <w:r>
              <w:rPr>
                <w:rFonts w:ascii="仿宋_GB2312" w:eastAsia="仿宋_GB2312" w:hAnsi="宋体" w:hint="eastAsia"/>
                <w:szCs w:val="21"/>
              </w:rPr>
              <w:t>、危险作业检查、季节性检查</w:t>
            </w:r>
            <w:r w:rsidR="004027F9">
              <w:rPr>
                <w:rFonts w:ascii="仿宋_GB2312" w:eastAsia="仿宋_GB2312" w:hAnsi="宋体" w:hint="eastAsia"/>
                <w:szCs w:val="21"/>
              </w:rPr>
              <w:t>，</w:t>
            </w:r>
            <w:r w:rsidRPr="00DC1076">
              <w:rPr>
                <w:rFonts w:ascii="仿宋_GB2312" w:eastAsia="仿宋_GB2312" w:hAnsi="宋体" w:hint="eastAsia"/>
                <w:szCs w:val="21"/>
              </w:rPr>
              <w:t>对</w:t>
            </w:r>
            <w:r>
              <w:rPr>
                <w:rFonts w:ascii="仿宋_GB2312" w:eastAsia="仿宋_GB2312" w:hAnsi="宋体" w:hint="eastAsia"/>
                <w:szCs w:val="21"/>
              </w:rPr>
              <w:t>检查出的问题</w:t>
            </w:r>
            <w:r w:rsidR="004027F9">
              <w:rPr>
                <w:rFonts w:ascii="仿宋_GB2312" w:eastAsia="仿宋_GB2312" w:hAnsi="宋体" w:hint="eastAsia"/>
                <w:szCs w:val="21"/>
              </w:rPr>
              <w:t>，</w:t>
            </w:r>
            <w:r w:rsidRPr="00DC1076">
              <w:rPr>
                <w:rFonts w:ascii="仿宋_GB2312" w:eastAsia="仿宋_GB2312" w:hAnsi="宋体" w:hint="eastAsia"/>
                <w:szCs w:val="21"/>
              </w:rPr>
              <w:t>不及时</w:t>
            </w:r>
            <w:r>
              <w:rPr>
                <w:rFonts w:ascii="仿宋_GB2312" w:eastAsia="仿宋_GB2312" w:hAnsi="宋体" w:hint="eastAsia"/>
                <w:szCs w:val="21"/>
              </w:rPr>
              <w:t>整改闭合。</w:t>
            </w:r>
          </w:p>
        </w:tc>
      </w:tr>
      <w:tr w:rsidR="000B2495" w:rsidRPr="00136C60" w:rsidTr="003A2942">
        <w:trPr>
          <w:trHeight w:val="310"/>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sidRPr="00A80AC4">
              <w:rPr>
                <w:rFonts w:eastAsia="仿宋_GB2312"/>
                <w:color w:val="000000"/>
                <w:szCs w:val="21"/>
              </w:rPr>
              <w:t>9</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Default="000B2495" w:rsidP="00D9335A">
            <w:pPr>
              <w:widowControl/>
              <w:jc w:val="left"/>
              <w:rPr>
                <w:rFonts w:ascii="仿宋_GB2312" w:eastAsia="仿宋_GB2312" w:hAnsi="宋体" w:hint="eastAsia"/>
                <w:szCs w:val="21"/>
              </w:rPr>
            </w:pPr>
            <w:r>
              <w:rPr>
                <w:rFonts w:ascii="仿宋_GB2312" w:eastAsia="仿宋_GB2312" w:hAnsi="宋体" w:hint="eastAsia"/>
                <w:szCs w:val="21"/>
              </w:rPr>
              <w:t>施工用电管理</w:t>
            </w:r>
          </w:p>
        </w:tc>
        <w:tc>
          <w:tcPr>
            <w:tcW w:w="8426" w:type="dxa"/>
            <w:vAlign w:val="center"/>
          </w:tcPr>
          <w:p w:rsidR="000B2495" w:rsidRPr="00DC1076" w:rsidRDefault="000B2495" w:rsidP="00D9335A">
            <w:pPr>
              <w:rPr>
                <w:rFonts w:ascii="仿宋_GB2312" w:eastAsia="仿宋_GB2312" w:hAnsi="宋体" w:hint="eastAsia"/>
                <w:szCs w:val="21"/>
              </w:rPr>
            </w:pPr>
            <w:r>
              <w:rPr>
                <w:rFonts w:ascii="仿宋_GB2312" w:eastAsia="仿宋_GB2312" w:hAnsi="宋体" w:hint="eastAsia"/>
                <w:szCs w:val="21"/>
              </w:rPr>
              <w:t>未按照现场施工用电管理规定要求管理。</w:t>
            </w:r>
          </w:p>
        </w:tc>
      </w:tr>
      <w:tr w:rsidR="000B2495" w:rsidRPr="00136C60" w:rsidTr="003A2942">
        <w:trPr>
          <w:trHeight w:val="226"/>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sidRPr="00A80AC4">
              <w:rPr>
                <w:rFonts w:eastAsia="仿宋_GB2312"/>
                <w:color w:val="000000"/>
                <w:szCs w:val="21"/>
              </w:rPr>
              <w:lastRenderedPageBreak/>
              <w:t>10</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Default="000B2495" w:rsidP="00D9335A">
            <w:pPr>
              <w:widowControl/>
              <w:jc w:val="left"/>
              <w:rPr>
                <w:rFonts w:ascii="仿宋_GB2312" w:eastAsia="仿宋_GB2312" w:hAnsi="宋体" w:hint="eastAsia"/>
                <w:szCs w:val="21"/>
              </w:rPr>
            </w:pPr>
            <w:r w:rsidRPr="00975D97">
              <w:rPr>
                <w:rFonts w:ascii="仿宋_GB2312" w:eastAsia="仿宋_GB2312" w:hAnsi="宋体" w:cs="宋体" w:hint="eastAsia"/>
                <w:bCs/>
                <w:color w:val="000000"/>
                <w:kern w:val="0"/>
                <w:szCs w:val="21"/>
              </w:rPr>
              <w:t>安全技术</w:t>
            </w:r>
            <w:r>
              <w:rPr>
                <w:rFonts w:ascii="仿宋_GB2312" w:eastAsia="仿宋_GB2312" w:hAnsi="宋体" w:cs="宋体" w:hint="eastAsia"/>
                <w:bCs/>
                <w:color w:val="000000"/>
                <w:kern w:val="0"/>
                <w:szCs w:val="21"/>
              </w:rPr>
              <w:t>管理</w:t>
            </w:r>
          </w:p>
        </w:tc>
        <w:tc>
          <w:tcPr>
            <w:tcW w:w="8426" w:type="dxa"/>
            <w:vAlign w:val="center"/>
          </w:tcPr>
          <w:p w:rsidR="000B2495" w:rsidRPr="00DC1076" w:rsidRDefault="000B2495" w:rsidP="00D9335A">
            <w:pPr>
              <w:rPr>
                <w:rFonts w:ascii="仿宋_GB2312" w:eastAsia="仿宋_GB2312" w:hAnsi="宋体" w:hint="eastAsia"/>
                <w:szCs w:val="21"/>
              </w:rPr>
            </w:pPr>
            <w:r w:rsidRPr="00DC1076">
              <w:rPr>
                <w:rFonts w:ascii="仿宋_GB2312" w:eastAsia="仿宋_GB2312" w:hint="eastAsia"/>
                <w:color w:val="000000"/>
                <w:szCs w:val="21"/>
              </w:rPr>
              <w:t>安全技术措施编制缺乏针对性和严密性或不准确</w:t>
            </w:r>
            <w:r w:rsidR="004027F9">
              <w:rPr>
                <w:rFonts w:ascii="仿宋_GB2312" w:eastAsia="仿宋_GB2312" w:hint="eastAsia"/>
                <w:color w:val="000000"/>
                <w:szCs w:val="21"/>
              </w:rPr>
              <w:t>，</w:t>
            </w:r>
            <w:r w:rsidRPr="00DC1076">
              <w:rPr>
                <w:rFonts w:ascii="仿宋_GB2312" w:eastAsia="仿宋_GB2312" w:hint="eastAsia"/>
                <w:color w:val="000000"/>
                <w:szCs w:val="21"/>
              </w:rPr>
              <w:t>安全技术措施交底不认真</w:t>
            </w:r>
            <w:r w:rsidR="004027F9">
              <w:rPr>
                <w:rFonts w:ascii="仿宋_GB2312" w:eastAsia="仿宋_GB2312" w:hint="eastAsia"/>
                <w:color w:val="000000"/>
                <w:szCs w:val="21"/>
              </w:rPr>
              <w:t>，</w:t>
            </w:r>
            <w:r w:rsidRPr="00DC1076">
              <w:rPr>
                <w:rFonts w:ascii="仿宋_GB2312" w:eastAsia="仿宋_GB2312" w:hint="eastAsia"/>
                <w:color w:val="000000"/>
                <w:szCs w:val="21"/>
              </w:rPr>
              <w:t>或有安全技术措施而不认真执行</w:t>
            </w:r>
            <w:r>
              <w:rPr>
                <w:rFonts w:ascii="仿宋_GB2312" w:eastAsia="仿宋_GB2312" w:hint="eastAsia"/>
                <w:color w:val="000000"/>
                <w:szCs w:val="21"/>
              </w:rPr>
              <w:t>。</w:t>
            </w:r>
            <w:r w:rsidRPr="00DC1076">
              <w:rPr>
                <w:rFonts w:ascii="仿宋_GB2312" w:eastAsia="仿宋_GB2312" w:hint="eastAsia"/>
                <w:color w:val="000000"/>
                <w:szCs w:val="21"/>
              </w:rPr>
              <w:t>未按规定编制危险性较大的</w:t>
            </w:r>
            <w:r>
              <w:rPr>
                <w:rFonts w:ascii="仿宋_GB2312" w:eastAsia="仿宋_GB2312" w:hint="eastAsia"/>
                <w:color w:val="000000"/>
                <w:szCs w:val="21"/>
              </w:rPr>
              <w:t>工程项目、</w:t>
            </w:r>
            <w:r w:rsidRPr="00DC1076">
              <w:rPr>
                <w:rFonts w:ascii="仿宋_GB2312" w:eastAsia="仿宋_GB2312" w:hint="eastAsia"/>
                <w:color w:val="000000"/>
                <w:szCs w:val="21"/>
              </w:rPr>
              <w:t>分部分项工程的安全技术措施</w:t>
            </w:r>
            <w:r>
              <w:rPr>
                <w:rFonts w:ascii="仿宋_GB2312" w:eastAsia="仿宋_GB2312" w:hint="eastAsia"/>
                <w:color w:val="000000"/>
                <w:szCs w:val="21"/>
              </w:rPr>
              <w:t>未按规定审批程序报批、论证等。</w:t>
            </w:r>
            <w:r w:rsidRPr="00DC1076">
              <w:rPr>
                <w:rFonts w:ascii="仿宋_GB2312" w:eastAsia="仿宋_GB2312" w:hAnsi="宋体" w:hint="eastAsia"/>
                <w:szCs w:val="21"/>
              </w:rPr>
              <w:t xml:space="preserve"> </w:t>
            </w:r>
          </w:p>
        </w:tc>
      </w:tr>
      <w:tr w:rsidR="000B249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sidRPr="00A80AC4">
              <w:rPr>
                <w:rFonts w:eastAsia="仿宋_GB2312"/>
                <w:color w:val="000000"/>
                <w:szCs w:val="21"/>
              </w:rPr>
              <w:t>11</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Pr="00B6417F" w:rsidRDefault="000B2495" w:rsidP="00D9335A">
            <w:pPr>
              <w:widowControl/>
              <w:jc w:val="left"/>
              <w:rPr>
                <w:rFonts w:ascii="仿宋_GB2312" w:eastAsia="仿宋_GB2312" w:hAnsi="宋体" w:cs="宋体" w:hint="eastAsia"/>
                <w:bCs/>
                <w:color w:val="000000"/>
                <w:kern w:val="0"/>
                <w:szCs w:val="21"/>
              </w:rPr>
            </w:pPr>
            <w:r w:rsidRPr="00975D97">
              <w:rPr>
                <w:rFonts w:ascii="仿宋_GB2312" w:eastAsia="仿宋_GB2312" w:hAnsi="宋体" w:cs="宋体" w:hint="eastAsia"/>
                <w:bCs/>
                <w:color w:val="000000"/>
                <w:kern w:val="0"/>
                <w:szCs w:val="21"/>
              </w:rPr>
              <w:t>危险作业</w:t>
            </w:r>
            <w:r>
              <w:rPr>
                <w:rFonts w:ascii="仿宋_GB2312" w:eastAsia="仿宋_GB2312" w:hAnsi="宋体" w:cs="宋体" w:hint="eastAsia"/>
                <w:bCs/>
                <w:color w:val="000000"/>
                <w:kern w:val="0"/>
                <w:szCs w:val="21"/>
              </w:rPr>
              <w:t>许可证</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施工危险作业未办理危险作业许可证或者办理不及时。</w:t>
            </w:r>
          </w:p>
        </w:tc>
      </w:tr>
      <w:tr w:rsidR="000B249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sidRPr="00A80AC4">
              <w:rPr>
                <w:rFonts w:eastAsia="仿宋_GB2312"/>
                <w:color w:val="000000"/>
                <w:szCs w:val="21"/>
              </w:rPr>
              <w:t>12</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Pr="00975D97" w:rsidRDefault="000B2495" w:rsidP="00D9335A">
            <w:pPr>
              <w:widowControl/>
              <w:jc w:val="left"/>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危险源辨识监控</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国家</w:t>
            </w:r>
            <w:r w:rsidRPr="00DC1076">
              <w:rPr>
                <w:rFonts w:ascii="仿宋_GB2312" w:eastAsia="仿宋_GB2312" w:hAnsi="宋体" w:cs="宋体" w:hint="eastAsia"/>
                <w:bCs/>
                <w:color w:val="000000"/>
                <w:kern w:val="0"/>
                <w:szCs w:val="21"/>
              </w:rPr>
              <w:t>危险化学品重大危险源和</w:t>
            </w:r>
            <w:r>
              <w:rPr>
                <w:rFonts w:ascii="仿宋_GB2312" w:eastAsia="仿宋_GB2312" w:hAnsi="宋体" w:cs="宋体" w:hint="eastAsia"/>
                <w:bCs/>
                <w:color w:val="000000"/>
                <w:kern w:val="0"/>
                <w:szCs w:val="21"/>
              </w:rPr>
              <w:t>施工重大危险源辨识不准确</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监控不到位</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记录不完整。</w:t>
            </w:r>
          </w:p>
        </w:tc>
      </w:tr>
      <w:tr w:rsidR="000B249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sidRPr="00A80AC4">
              <w:rPr>
                <w:rFonts w:eastAsia="仿宋_GB2312"/>
                <w:color w:val="000000"/>
                <w:szCs w:val="21"/>
              </w:rPr>
              <w:t>13</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Default="000B2495" w:rsidP="00D9335A">
            <w:pPr>
              <w:widowControl/>
              <w:jc w:val="left"/>
              <w:rPr>
                <w:rFonts w:ascii="仿宋_GB2312" w:eastAsia="仿宋_GB2312" w:hAnsi="宋体" w:cs="宋体" w:hint="eastAsia"/>
                <w:bCs/>
                <w:color w:val="000000"/>
                <w:kern w:val="0"/>
                <w:szCs w:val="21"/>
              </w:rPr>
            </w:pPr>
            <w:r w:rsidRPr="0013332E">
              <w:rPr>
                <w:rFonts w:ascii="仿宋_GB2312" w:eastAsia="仿宋_GB2312" w:hAnsi="宋体" w:cs="宋体" w:hint="eastAsia"/>
                <w:bCs/>
                <w:color w:val="000000"/>
                <w:kern w:val="0"/>
                <w:szCs w:val="21"/>
              </w:rPr>
              <w:t>现场应急处置方案</w:t>
            </w:r>
          </w:p>
        </w:tc>
        <w:tc>
          <w:tcPr>
            <w:tcW w:w="8426" w:type="dxa"/>
            <w:vAlign w:val="center"/>
          </w:tcPr>
          <w:p w:rsidR="000B2495" w:rsidRDefault="000B2495" w:rsidP="00D9335A">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未制定项目部</w:t>
            </w:r>
            <w:r w:rsidRPr="0013332E">
              <w:rPr>
                <w:rFonts w:ascii="仿宋_GB2312" w:eastAsia="仿宋_GB2312" w:hAnsi="宋体" w:cs="宋体" w:hint="eastAsia"/>
                <w:bCs/>
                <w:color w:val="000000"/>
                <w:kern w:val="0"/>
                <w:szCs w:val="21"/>
              </w:rPr>
              <w:t>现场应急处置方案</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未按要求组织</w:t>
            </w:r>
            <w:r w:rsidRPr="0013332E">
              <w:rPr>
                <w:rFonts w:ascii="仿宋_GB2312" w:eastAsia="仿宋_GB2312" w:hAnsi="宋体" w:cs="宋体" w:hint="eastAsia"/>
                <w:bCs/>
                <w:color w:val="000000"/>
                <w:kern w:val="0"/>
                <w:szCs w:val="21"/>
              </w:rPr>
              <w:t>现场应急处置方案</w:t>
            </w:r>
            <w:r>
              <w:rPr>
                <w:rFonts w:ascii="仿宋_GB2312" w:eastAsia="仿宋_GB2312" w:hAnsi="宋体" w:cs="宋体" w:hint="eastAsia"/>
                <w:bCs/>
                <w:color w:val="000000"/>
                <w:kern w:val="0"/>
                <w:szCs w:val="21"/>
              </w:rPr>
              <w:t>演练（每半年至少一次）。</w:t>
            </w:r>
          </w:p>
        </w:tc>
      </w:tr>
      <w:tr w:rsidR="000B2495" w:rsidRPr="00136C60" w:rsidTr="003A2942">
        <w:trPr>
          <w:trHeight w:val="920"/>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sidRPr="00A80AC4">
              <w:rPr>
                <w:rFonts w:eastAsia="仿宋_GB2312"/>
                <w:color w:val="000000"/>
                <w:szCs w:val="21"/>
              </w:rPr>
              <w:t>14</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Pr="00B6417F" w:rsidRDefault="000B2495" w:rsidP="00D9335A">
            <w:pPr>
              <w:widowControl/>
              <w:jc w:val="left"/>
              <w:rPr>
                <w:rFonts w:ascii="仿宋_GB2312" w:eastAsia="仿宋_GB2312" w:hAnsi="宋体" w:cs="宋体" w:hint="eastAsia"/>
                <w:bCs/>
                <w:color w:val="000000"/>
                <w:kern w:val="0"/>
                <w:szCs w:val="21"/>
              </w:rPr>
            </w:pPr>
            <w:r>
              <w:rPr>
                <w:rFonts w:ascii="仿宋_GB2312" w:eastAsia="仿宋_GB2312" w:hint="eastAsia"/>
                <w:color w:val="000000"/>
                <w:szCs w:val="21"/>
              </w:rPr>
              <w:t>相关方</w:t>
            </w:r>
            <w:r w:rsidRPr="0013332E">
              <w:rPr>
                <w:rFonts w:ascii="仿宋_GB2312" w:eastAsia="仿宋_GB2312" w:hint="eastAsia"/>
                <w:color w:val="000000"/>
                <w:szCs w:val="21"/>
              </w:rPr>
              <w:t>安全管理</w:t>
            </w:r>
          </w:p>
        </w:tc>
        <w:tc>
          <w:tcPr>
            <w:tcW w:w="8426" w:type="dxa"/>
            <w:vAlign w:val="center"/>
          </w:tcPr>
          <w:p w:rsidR="000B2495" w:rsidRPr="00C00705" w:rsidRDefault="000B2495" w:rsidP="00D9335A">
            <w:pPr>
              <w:rPr>
                <w:rFonts w:ascii="仿宋_GB2312" w:eastAsia="仿宋_GB2312" w:hAnsi="宋体" w:cs="宋体" w:hint="eastAsia"/>
                <w:bCs/>
                <w:color w:val="000000"/>
                <w:kern w:val="0"/>
                <w:szCs w:val="21"/>
              </w:rPr>
            </w:pPr>
            <w:r w:rsidRPr="00C00705">
              <w:rPr>
                <w:rFonts w:ascii="仿宋_GB2312" w:eastAsia="仿宋_GB2312" w:hAnsi="宋体" w:cs="宋体" w:hint="eastAsia"/>
                <w:bCs/>
                <w:color w:val="000000"/>
                <w:kern w:val="0"/>
                <w:szCs w:val="21"/>
              </w:rPr>
              <w:t>对其资格预审、选择、服务前准备、作业过程、提供的产品、技术服务、表现评估、续用等进行管理</w:t>
            </w:r>
            <w:r w:rsidR="004027F9">
              <w:rPr>
                <w:rFonts w:ascii="仿宋_GB2312" w:eastAsia="仿宋_GB2312" w:hAnsi="宋体" w:cs="宋体" w:hint="eastAsia"/>
                <w:bCs/>
                <w:color w:val="000000"/>
                <w:kern w:val="0"/>
                <w:szCs w:val="21"/>
              </w:rPr>
              <w:t>，</w:t>
            </w:r>
            <w:r w:rsidRPr="00C00705">
              <w:rPr>
                <w:rFonts w:ascii="仿宋_GB2312" w:eastAsia="仿宋_GB2312" w:hAnsi="宋体" w:cs="宋体" w:hint="eastAsia"/>
                <w:bCs/>
                <w:color w:val="000000"/>
                <w:kern w:val="0"/>
                <w:szCs w:val="21"/>
              </w:rPr>
              <w:t>并建立合格相关方的名录和档案</w:t>
            </w:r>
            <w:r w:rsidR="004027F9">
              <w:rPr>
                <w:rFonts w:ascii="仿宋_GB2312" w:eastAsia="仿宋_GB2312" w:hAnsi="宋体" w:cs="宋体" w:hint="eastAsia"/>
                <w:bCs/>
                <w:color w:val="000000"/>
                <w:kern w:val="0"/>
                <w:szCs w:val="21"/>
              </w:rPr>
              <w:t>，</w:t>
            </w:r>
            <w:r w:rsidRPr="00C00705">
              <w:rPr>
                <w:rFonts w:ascii="仿宋_GB2312" w:eastAsia="仿宋_GB2312" w:hAnsi="宋体" w:cs="宋体" w:hint="eastAsia"/>
                <w:bCs/>
                <w:color w:val="000000"/>
                <w:kern w:val="0"/>
                <w:szCs w:val="21"/>
              </w:rPr>
              <w:t>根据服务作业行为定期识别服务行为风险</w:t>
            </w:r>
            <w:r w:rsidR="004027F9">
              <w:rPr>
                <w:rFonts w:ascii="仿宋_GB2312" w:eastAsia="仿宋_GB2312" w:hAnsi="宋体" w:cs="宋体" w:hint="eastAsia"/>
                <w:bCs/>
                <w:color w:val="000000"/>
                <w:kern w:val="0"/>
                <w:szCs w:val="21"/>
              </w:rPr>
              <w:t>，</w:t>
            </w:r>
            <w:r w:rsidRPr="00C00705">
              <w:rPr>
                <w:rFonts w:ascii="仿宋_GB2312" w:eastAsia="仿宋_GB2312" w:hAnsi="宋体" w:cs="宋体" w:hint="eastAsia"/>
                <w:bCs/>
                <w:color w:val="000000"/>
                <w:kern w:val="0"/>
                <w:szCs w:val="21"/>
              </w:rPr>
              <w:t>并采取行之有效的控制措施</w:t>
            </w:r>
            <w:r w:rsidR="004027F9">
              <w:rPr>
                <w:rFonts w:ascii="仿宋_GB2312" w:eastAsia="仿宋_GB2312" w:hAnsi="宋体" w:cs="宋体" w:hint="eastAsia"/>
                <w:bCs/>
                <w:color w:val="000000"/>
                <w:kern w:val="0"/>
                <w:szCs w:val="21"/>
              </w:rPr>
              <w:t>，</w:t>
            </w:r>
            <w:r w:rsidRPr="00C00705">
              <w:rPr>
                <w:rFonts w:ascii="仿宋_GB2312" w:eastAsia="仿宋_GB2312" w:hAnsi="宋体" w:cs="宋体" w:hint="eastAsia"/>
                <w:bCs/>
                <w:color w:val="000000"/>
                <w:kern w:val="0"/>
                <w:szCs w:val="21"/>
              </w:rPr>
              <w:t>对进入同一作业区的相关方进行统一的安全管理</w:t>
            </w:r>
            <w:r w:rsidR="004027F9">
              <w:rPr>
                <w:rFonts w:ascii="仿宋_GB2312" w:eastAsia="仿宋_GB2312" w:hAnsi="宋体" w:cs="宋体" w:hint="eastAsia"/>
                <w:bCs/>
                <w:color w:val="000000"/>
                <w:kern w:val="0"/>
                <w:szCs w:val="21"/>
              </w:rPr>
              <w:t>，</w:t>
            </w:r>
            <w:r w:rsidRPr="00C00705">
              <w:rPr>
                <w:rFonts w:ascii="仿宋_GB2312" w:eastAsia="仿宋_GB2312" w:hAnsi="宋体" w:cs="宋体" w:hint="eastAsia"/>
                <w:bCs/>
                <w:color w:val="000000"/>
                <w:kern w:val="0"/>
                <w:szCs w:val="21"/>
              </w:rPr>
              <w:t>不得将项目委托给不具备相应资质的相关方。</w:t>
            </w:r>
          </w:p>
        </w:tc>
      </w:tr>
      <w:tr w:rsidR="000B249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D9335A">
            <w:pPr>
              <w:jc w:val="center"/>
              <w:rPr>
                <w:rFonts w:eastAsia="仿宋_GB2312"/>
                <w:color w:val="000000"/>
                <w:szCs w:val="21"/>
              </w:rPr>
            </w:pPr>
            <w:r>
              <w:rPr>
                <w:rFonts w:eastAsia="仿宋_GB2312" w:hint="eastAsia"/>
                <w:color w:val="000000"/>
                <w:szCs w:val="21"/>
              </w:rPr>
              <w:t>15</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Default="000B2495" w:rsidP="003A2942">
            <w:pPr>
              <w:widowControl/>
              <w:jc w:val="left"/>
              <w:rPr>
                <w:rFonts w:hAnsi="宋体" w:hint="eastAsia"/>
                <w:sz w:val="24"/>
              </w:rPr>
            </w:pPr>
            <w:r>
              <w:rPr>
                <w:rFonts w:ascii="仿宋_GB2312" w:eastAsia="仿宋_GB2312" w:hAnsi="宋体" w:cs="宋体" w:hint="eastAsia"/>
                <w:bCs/>
                <w:color w:val="000000"/>
                <w:kern w:val="0"/>
                <w:szCs w:val="21"/>
              </w:rPr>
              <w:t>安全文明施工</w:t>
            </w:r>
          </w:p>
        </w:tc>
        <w:tc>
          <w:tcPr>
            <w:tcW w:w="8426" w:type="dxa"/>
            <w:vAlign w:val="center"/>
          </w:tcPr>
          <w:p w:rsidR="000B2495" w:rsidRPr="00B6417F" w:rsidRDefault="000B2495" w:rsidP="003A2942">
            <w:pPr>
              <w:rPr>
                <w:rFonts w:ascii="仿宋_GB2312" w:eastAsia="仿宋_GB2312" w:hAnsi="宋体" w:cs="宋体" w:hint="eastAsia"/>
                <w:bCs/>
                <w:color w:val="000000"/>
                <w:kern w:val="0"/>
                <w:szCs w:val="21"/>
              </w:rPr>
            </w:pPr>
            <w:r w:rsidRPr="00DC1076">
              <w:rPr>
                <w:rFonts w:ascii="仿宋_GB2312" w:eastAsia="仿宋_GB2312" w:hint="eastAsia"/>
                <w:color w:val="000000"/>
                <w:szCs w:val="21"/>
              </w:rPr>
              <w:t>施工现场脏、乱、差</w:t>
            </w:r>
            <w:r w:rsidR="004027F9">
              <w:rPr>
                <w:rFonts w:ascii="仿宋_GB2312" w:eastAsia="仿宋_GB2312" w:hint="eastAsia"/>
                <w:color w:val="000000"/>
                <w:szCs w:val="21"/>
              </w:rPr>
              <w:t>，</w:t>
            </w:r>
            <w:r w:rsidRPr="00DC1076">
              <w:rPr>
                <w:rFonts w:ascii="仿宋_GB2312" w:eastAsia="仿宋_GB2312" w:hint="eastAsia"/>
                <w:color w:val="000000"/>
                <w:szCs w:val="21"/>
              </w:rPr>
              <w:t>未按“工完、料尽、场地清”原则管理</w:t>
            </w:r>
            <w:r>
              <w:rPr>
                <w:rFonts w:ascii="仿宋_GB2312" w:eastAsia="仿宋_GB2312" w:hint="eastAsia"/>
                <w:color w:val="000000"/>
                <w:szCs w:val="21"/>
              </w:rPr>
              <w:t>。</w:t>
            </w:r>
          </w:p>
        </w:tc>
      </w:tr>
      <w:tr w:rsidR="000B249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D9335A">
            <w:pPr>
              <w:jc w:val="center"/>
              <w:rPr>
                <w:rFonts w:eastAsia="仿宋_GB2312"/>
                <w:color w:val="000000"/>
                <w:szCs w:val="21"/>
              </w:rPr>
            </w:pPr>
            <w:r>
              <w:rPr>
                <w:rFonts w:eastAsia="仿宋_GB2312" w:hint="eastAsia"/>
                <w:color w:val="000000"/>
                <w:szCs w:val="21"/>
              </w:rPr>
              <w:t>16</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Pr="003A2942" w:rsidRDefault="000B2495" w:rsidP="00D9335A">
            <w:pPr>
              <w:widowControl/>
              <w:jc w:val="left"/>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生活卫生管理</w:t>
            </w:r>
          </w:p>
        </w:tc>
        <w:tc>
          <w:tcPr>
            <w:tcW w:w="8426" w:type="dxa"/>
            <w:vAlign w:val="center"/>
          </w:tcPr>
          <w:p w:rsidR="000B2495" w:rsidRPr="00DC1076" w:rsidRDefault="000B2495" w:rsidP="003A2942">
            <w:pPr>
              <w:rPr>
                <w:rFonts w:ascii="仿宋_GB2312" w:eastAsia="仿宋_GB2312" w:hint="eastAsia"/>
                <w:color w:val="000000"/>
                <w:szCs w:val="21"/>
              </w:rPr>
            </w:pPr>
            <w:r>
              <w:rPr>
                <w:rFonts w:ascii="仿宋_GB2312" w:eastAsia="仿宋_GB2312" w:hint="eastAsia"/>
                <w:color w:val="000000"/>
                <w:szCs w:val="21"/>
              </w:rPr>
              <w:t>生活区域和食堂卫生管理存在不足</w:t>
            </w:r>
            <w:r w:rsidRPr="00DC1076">
              <w:rPr>
                <w:rFonts w:ascii="仿宋_GB2312" w:eastAsia="仿宋_GB2312" w:hint="eastAsia"/>
                <w:color w:val="000000"/>
                <w:szCs w:val="21"/>
              </w:rPr>
              <w:t>。</w:t>
            </w:r>
          </w:p>
        </w:tc>
      </w:tr>
      <w:tr w:rsidR="000B249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D9335A">
            <w:pPr>
              <w:jc w:val="center"/>
              <w:rPr>
                <w:rFonts w:eastAsia="仿宋_GB2312"/>
                <w:color w:val="000000"/>
                <w:szCs w:val="21"/>
              </w:rPr>
            </w:pPr>
            <w:r>
              <w:rPr>
                <w:rFonts w:eastAsia="仿宋_GB2312" w:hint="eastAsia"/>
                <w:color w:val="000000"/>
                <w:szCs w:val="21"/>
              </w:rPr>
              <w:lastRenderedPageBreak/>
              <w:t>17</w:t>
            </w:r>
          </w:p>
        </w:tc>
        <w:tc>
          <w:tcPr>
            <w:tcW w:w="1279" w:type="dxa"/>
            <w:vMerge/>
            <w:tcBorders>
              <w:left w:val="single" w:sz="4" w:space="0" w:color="auto"/>
              <w:righ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tcBorders>
              <w:left w:val="single" w:sz="4" w:space="0" w:color="auto"/>
            </w:tcBorders>
            <w:vAlign w:val="center"/>
          </w:tcPr>
          <w:p w:rsidR="000B2495" w:rsidRPr="00975D97" w:rsidRDefault="000B2495" w:rsidP="00D9335A">
            <w:pPr>
              <w:widowControl/>
              <w:jc w:val="left"/>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其他</w:t>
            </w:r>
          </w:p>
        </w:tc>
        <w:tc>
          <w:tcPr>
            <w:tcW w:w="8426" w:type="dxa"/>
            <w:vAlign w:val="center"/>
          </w:tcPr>
          <w:p w:rsidR="000B2495" w:rsidRPr="00B6417F" w:rsidRDefault="000B2495" w:rsidP="00D9335A">
            <w:pPr>
              <w:rPr>
                <w:rFonts w:ascii="仿宋_GB2312" w:eastAsia="仿宋_GB2312" w:hint="eastAsia"/>
                <w:color w:val="000000"/>
                <w:szCs w:val="21"/>
              </w:rPr>
            </w:pPr>
            <w:r w:rsidRPr="00C00705">
              <w:rPr>
                <w:rFonts w:ascii="仿宋_GB2312" w:eastAsia="仿宋_GB2312"/>
                <w:bCs/>
                <w:color w:val="000000"/>
                <w:szCs w:val="21"/>
              </w:rPr>
              <w:t>不属于上述隐患分类的</w:t>
            </w:r>
            <w:r w:rsidRPr="00C00705">
              <w:rPr>
                <w:rFonts w:ascii="仿宋_GB2312" w:eastAsia="仿宋_GB2312" w:hint="eastAsia"/>
                <w:bCs/>
                <w:color w:val="000000"/>
                <w:szCs w:val="21"/>
              </w:rPr>
              <w:t>。</w:t>
            </w:r>
          </w:p>
        </w:tc>
      </w:tr>
      <w:tr w:rsidR="000B2495" w:rsidRPr="00136C60" w:rsidTr="00D9335A">
        <w:trPr>
          <w:trHeight w:val="292"/>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D9335A">
            <w:pPr>
              <w:jc w:val="center"/>
              <w:rPr>
                <w:rFonts w:eastAsia="仿宋_GB2312"/>
                <w:color w:val="000000"/>
                <w:szCs w:val="21"/>
              </w:rPr>
            </w:pPr>
            <w:r>
              <w:rPr>
                <w:rFonts w:eastAsia="仿宋_GB2312" w:hint="eastAsia"/>
                <w:color w:val="000000"/>
                <w:szCs w:val="21"/>
              </w:rPr>
              <w:t>1</w:t>
            </w:r>
          </w:p>
        </w:tc>
        <w:tc>
          <w:tcPr>
            <w:tcW w:w="1279" w:type="dxa"/>
            <w:vMerge w:val="restart"/>
            <w:tcBorders>
              <w:left w:val="single" w:sz="4" w:space="0" w:color="auto"/>
            </w:tcBorders>
            <w:vAlign w:val="center"/>
          </w:tcPr>
          <w:p w:rsidR="000B2495" w:rsidRPr="00B6417F" w:rsidRDefault="000B2495" w:rsidP="00D9335A">
            <w:pPr>
              <w:adjustRightInd w:val="0"/>
              <w:snapToGrid w:val="0"/>
              <w:jc w:val="center"/>
              <w:rPr>
                <w:rFonts w:ascii="仿宋_GB2312" w:eastAsia="仿宋_GB2312" w:hAnsi="宋体" w:cs="宋体" w:hint="eastAsia"/>
                <w:bCs/>
                <w:color w:val="000000"/>
                <w:kern w:val="0"/>
                <w:szCs w:val="21"/>
              </w:rPr>
            </w:pPr>
            <w:r w:rsidRPr="00FF26D8">
              <w:rPr>
                <w:rFonts w:ascii="仿宋_GB2312" w:eastAsia="仿宋_GB2312" w:hAnsi="宋体" w:cs="宋体" w:hint="eastAsia"/>
                <w:bCs/>
                <w:color w:val="000000"/>
                <w:kern w:val="0"/>
                <w:szCs w:val="21"/>
              </w:rPr>
              <w:t>地质环境</w:t>
            </w:r>
            <w:r>
              <w:rPr>
                <w:rFonts w:ascii="仿宋_GB2312" w:eastAsia="仿宋_GB2312" w:hAnsi="宋体" w:cs="宋体" w:hint="eastAsia"/>
                <w:bCs/>
                <w:color w:val="000000"/>
                <w:kern w:val="0"/>
                <w:szCs w:val="21"/>
              </w:rPr>
              <w:t xml:space="preserve"> 隐患</w:t>
            </w:r>
          </w:p>
        </w:tc>
        <w:tc>
          <w:tcPr>
            <w:tcW w:w="2772" w:type="dxa"/>
            <w:vAlign w:val="center"/>
          </w:tcPr>
          <w:p w:rsidR="000B2495" w:rsidRPr="00CF2A6A"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岩爆</w:t>
            </w:r>
          </w:p>
        </w:tc>
        <w:tc>
          <w:tcPr>
            <w:tcW w:w="8426" w:type="dxa"/>
            <w:vAlign w:val="center"/>
          </w:tcPr>
          <w:p w:rsidR="000B2495" w:rsidRPr="00B6417F" w:rsidRDefault="000B2495" w:rsidP="00D9335A">
            <w:pPr>
              <w:rPr>
                <w:rFonts w:ascii="仿宋_GB2312" w:eastAsia="仿宋_GB2312" w:hAnsi="宋体" w:cs="宋体"/>
                <w:bCs/>
                <w:color w:val="000000"/>
                <w:kern w:val="0"/>
                <w:szCs w:val="21"/>
              </w:rPr>
            </w:pPr>
            <w:r w:rsidRPr="00FA5CD3">
              <w:rPr>
                <w:rFonts w:ascii="仿宋_GB2312" w:eastAsia="仿宋_GB2312" w:hAnsi="宋体" w:cs="宋体"/>
                <w:bCs/>
                <w:color w:val="000000"/>
                <w:kern w:val="0"/>
                <w:szCs w:val="21"/>
              </w:rPr>
              <w:t>硐室开挖过程中发生岩爆</w:t>
            </w:r>
            <w:r w:rsidR="004027F9">
              <w:rPr>
                <w:rFonts w:ascii="仿宋_GB2312" w:eastAsia="仿宋_GB2312" w:hAnsi="宋体" w:cs="宋体" w:hint="eastAsia"/>
                <w:bCs/>
                <w:color w:val="000000"/>
                <w:kern w:val="0"/>
                <w:szCs w:val="21"/>
              </w:rPr>
              <w:t>，</w:t>
            </w:r>
            <w:r w:rsidRPr="00FA5CD3">
              <w:rPr>
                <w:rFonts w:ascii="仿宋_GB2312" w:eastAsia="仿宋_GB2312" w:hAnsi="宋体" w:cs="宋体" w:hint="eastAsia"/>
                <w:bCs/>
                <w:color w:val="000000"/>
                <w:kern w:val="0"/>
                <w:szCs w:val="21"/>
              </w:rPr>
              <w:t>对人员和设备设施产生伤害的。</w:t>
            </w:r>
          </w:p>
        </w:tc>
      </w:tr>
      <w:tr w:rsidR="000B2495" w:rsidRPr="00136C60" w:rsidTr="00D9335A">
        <w:trPr>
          <w:trHeight w:val="292"/>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2</w:t>
            </w:r>
          </w:p>
        </w:tc>
        <w:tc>
          <w:tcPr>
            <w:tcW w:w="1279" w:type="dxa"/>
            <w:vMerge/>
            <w:tcBorders>
              <w:left w:val="single" w:sz="4" w:space="0" w:color="auto"/>
            </w:tcBorders>
            <w:vAlign w:val="center"/>
          </w:tcPr>
          <w:p w:rsidR="000B2495" w:rsidRPr="00FF26D8"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CF2A6A" w:rsidRDefault="000B2495" w:rsidP="00D9335A">
            <w:pPr>
              <w:widowControl/>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地下硐室施工</w:t>
            </w:r>
          </w:p>
        </w:tc>
        <w:tc>
          <w:tcPr>
            <w:tcW w:w="8426" w:type="dxa"/>
            <w:vAlign w:val="center"/>
          </w:tcPr>
          <w:p w:rsidR="000B2495" w:rsidRPr="00FA5CD3" w:rsidRDefault="000B2495" w:rsidP="00D9335A">
            <w:pPr>
              <w:rPr>
                <w:rFonts w:ascii="仿宋_GB2312" w:eastAsia="仿宋_GB2312" w:hAnsi="宋体" w:cs="宋体"/>
                <w:bCs/>
                <w:color w:val="000000"/>
                <w:kern w:val="0"/>
                <w:szCs w:val="21"/>
              </w:rPr>
            </w:pPr>
            <w:r>
              <w:rPr>
                <w:rFonts w:ascii="仿宋_GB2312" w:eastAsia="仿宋_GB2312" w:hAnsi="宋体" w:cs="宋体" w:hint="eastAsia"/>
                <w:bCs/>
                <w:color w:val="000000"/>
                <w:kern w:val="0"/>
                <w:szCs w:val="21"/>
              </w:rPr>
              <w:t>长期处于地下硐室作业</w:t>
            </w:r>
            <w:r w:rsidR="004027F9">
              <w:rPr>
                <w:rFonts w:ascii="仿宋_GB2312" w:eastAsia="仿宋_GB2312" w:hAnsi="宋体" w:cs="宋体" w:hint="eastAsia"/>
                <w:bCs/>
                <w:color w:val="000000"/>
                <w:kern w:val="0"/>
                <w:szCs w:val="21"/>
              </w:rPr>
              <w:t>，</w:t>
            </w:r>
            <w:r>
              <w:rPr>
                <w:rFonts w:ascii="仿宋_GB2312" w:eastAsia="仿宋_GB2312" w:hAnsi="宋体" w:cs="宋体" w:hint="eastAsia"/>
                <w:bCs/>
                <w:color w:val="000000"/>
                <w:kern w:val="0"/>
                <w:szCs w:val="21"/>
              </w:rPr>
              <w:t>存在安全隐患导致人员伤亡和设备设施损害。</w:t>
            </w:r>
          </w:p>
        </w:tc>
      </w:tr>
      <w:tr w:rsidR="000B2495" w:rsidRPr="00136C60" w:rsidTr="00D9335A">
        <w:trPr>
          <w:trHeight w:val="254"/>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3</w:t>
            </w:r>
          </w:p>
        </w:tc>
        <w:tc>
          <w:tcPr>
            <w:tcW w:w="1279" w:type="dxa"/>
            <w:vMerge/>
            <w:tcBorders>
              <w:left w:val="single" w:sz="4" w:space="0" w:color="auto"/>
            </w:tcBorders>
            <w:vAlign w:val="center"/>
          </w:tcPr>
          <w:p w:rsidR="000B2495" w:rsidRPr="00FF26D8"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受限空间作业安全</w:t>
            </w:r>
          </w:p>
        </w:tc>
        <w:tc>
          <w:tcPr>
            <w:tcW w:w="8426" w:type="dxa"/>
            <w:vAlign w:val="center"/>
          </w:tcPr>
          <w:p w:rsidR="000B2495" w:rsidRPr="00B6417F" w:rsidRDefault="000B2495" w:rsidP="00D9335A">
            <w:pPr>
              <w:rPr>
                <w:rFonts w:ascii="仿宋_GB2312" w:eastAsia="仿宋_GB2312" w:hAnsi="宋体" w:cs="宋体"/>
                <w:bCs/>
                <w:color w:val="000000"/>
                <w:kern w:val="0"/>
                <w:szCs w:val="21"/>
              </w:rPr>
            </w:pPr>
            <w:r w:rsidRPr="00301455">
              <w:rPr>
                <w:rFonts w:ascii="仿宋_GB2312" w:eastAsia="仿宋_GB2312" w:hAnsi="宋体" w:cs="宋体"/>
                <w:bCs/>
                <w:color w:val="000000"/>
                <w:kern w:val="0"/>
                <w:szCs w:val="21"/>
              </w:rPr>
              <w:t>作业人员进入存在危险有害因素（如缺氧、有硫化氢、一氧化碳、甲烷等有毒气体或粉尘中毒危险）且</w:t>
            </w:r>
            <w:r>
              <w:rPr>
                <w:rFonts w:ascii="仿宋_GB2312" w:eastAsia="仿宋_GB2312" w:hAnsi="宋体" w:cs="宋体"/>
                <w:bCs/>
                <w:color w:val="000000"/>
                <w:kern w:val="0"/>
                <w:szCs w:val="21"/>
              </w:rPr>
              <w:t>受到限制和约束的封闭、半封闭设备、设施及场所（如生产区域内的</w:t>
            </w:r>
            <w:r w:rsidRPr="00301455">
              <w:rPr>
                <w:rFonts w:ascii="仿宋_GB2312" w:eastAsia="仿宋_GB2312" w:hAnsi="宋体" w:cs="宋体"/>
                <w:bCs/>
                <w:color w:val="000000"/>
                <w:kern w:val="0"/>
                <w:szCs w:val="21"/>
              </w:rPr>
              <w:t>管道、容器以及地下室、</w:t>
            </w:r>
            <w:r>
              <w:rPr>
                <w:rFonts w:ascii="仿宋_GB2312" w:eastAsia="仿宋_GB2312" w:hAnsi="宋体" w:cs="宋体"/>
                <w:bCs/>
                <w:color w:val="000000"/>
                <w:kern w:val="0"/>
                <w:szCs w:val="21"/>
              </w:rPr>
              <w:t>井、坑</w:t>
            </w:r>
            <w:r w:rsidRPr="00301455">
              <w:rPr>
                <w:rFonts w:ascii="仿宋_GB2312" w:eastAsia="仿宋_GB2312" w:hAnsi="宋体" w:cs="宋体"/>
                <w:bCs/>
                <w:color w:val="000000"/>
                <w:kern w:val="0"/>
                <w:szCs w:val="21"/>
              </w:rPr>
              <w:t>等）的作业活动</w:t>
            </w:r>
            <w:r>
              <w:rPr>
                <w:rFonts w:ascii="仿宋_GB2312" w:eastAsia="仿宋_GB2312" w:hAnsi="宋体" w:cs="宋体" w:hint="eastAsia"/>
                <w:bCs/>
                <w:color w:val="000000"/>
                <w:kern w:val="0"/>
                <w:szCs w:val="21"/>
              </w:rPr>
              <w:t>中存在安全隐患的</w:t>
            </w:r>
            <w:r w:rsidRPr="00301455">
              <w:rPr>
                <w:rFonts w:ascii="仿宋_GB2312" w:eastAsia="仿宋_GB2312" w:hAnsi="宋体" w:cs="宋体"/>
                <w:bCs/>
                <w:color w:val="000000"/>
                <w:kern w:val="0"/>
                <w:szCs w:val="21"/>
              </w:rPr>
              <w:t>。</w:t>
            </w:r>
          </w:p>
        </w:tc>
      </w:tr>
      <w:tr w:rsidR="000B2495" w:rsidRPr="00136C60" w:rsidTr="00D9335A">
        <w:trPr>
          <w:trHeight w:val="217"/>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4</w:t>
            </w:r>
          </w:p>
        </w:tc>
        <w:tc>
          <w:tcPr>
            <w:tcW w:w="1279" w:type="dxa"/>
            <w:vMerge/>
            <w:tcBorders>
              <w:left w:val="single" w:sz="4" w:space="0" w:color="auto"/>
            </w:tcBorders>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FF26D8"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有毒有害气体</w:t>
            </w:r>
          </w:p>
        </w:tc>
        <w:tc>
          <w:tcPr>
            <w:tcW w:w="8426" w:type="dxa"/>
            <w:vAlign w:val="center"/>
          </w:tcPr>
          <w:p w:rsidR="000B2495" w:rsidRPr="00B6417F" w:rsidRDefault="000B2495" w:rsidP="00D9335A">
            <w:pPr>
              <w:rPr>
                <w:rFonts w:ascii="仿宋_GB2312" w:eastAsia="仿宋_GB2312" w:hAnsi="宋体" w:cs="宋体"/>
                <w:bCs/>
                <w:color w:val="000000"/>
                <w:kern w:val="0"/>
                <w:szCs w:val="21"/>
              </w:rPr>
            </w:pPr>
            <w:r w:rsidRPr="0092649C">
              <w:rPr>
                <w:rFonts w:ascii="仿宋_GB2312" w:eastAsia="仿宋_GB2312" w:hAnsi="宋体" w:cs="宋体"/>
                <w:bCs/>
                <w:color w:val="000000"/>
                <w:kern w:val="0"/>
                <w:szCs w:val="21"/>
              </w:rPr>
              <w:t>隧洞施工中遇到有毒有害气体</w:t>
            </w:r>
            <w:r w:rsidR="004027F9">
              <w:rPr>
                <w:rFonts w:ascii="仿宋_GB2312" w:eastAsia="仿宋_GB2312" w:hAnsi="宋体" w:cs="宋体"/>
                <w:bCs/>
                <w:color w:val="000000"/>
                <w:kern w:val="0"/>
                <w:szCs w:val="21"/>
              </w:rPr>
              <w:t>，</w:t>
            </w:r>
            <w:r w:rsidRPr="0092649C">
              <w:rPr>
                <w:rFonts w:ascii="仿宋_GB2312" w:eastAsia="仿宋_GB2312" w:hAnsi="宋体" w:cs="宋体"/>
                <w:bCs/>
                <w:color w:val="000000"/>
                <w:kern w:val="0"/>
                <w:szCs w:val="21"/>
              </w:rPr>
              <w:t>严重超标</w:t>
            </w:r>
            <w:r w:rsidR="004027F9">
              <w:rPr>
                <w:rFonts w:ascii="仿宋_GB2312" w:eastAsia="仿宋_GB2312" w:hAnsi="宋体" w:cs="宋体"/>
                <w:bCs/>
                <w:color w:val="000000"/>
                <w:kern w:val="0"/>
                <w:szCs w:val="21"/>
              </w:rPr>
              <w:t>，</w:t>
            </w:r>
            <w:r w:rsidRPr="00D14C6F">
              <w:rPr>
                <w:rFonts w:ascii="仿宋_GB2312" w:eastAsia="仿宋_GB2312" w:hAnsi="宋体" w:cs="宋体" w:hint="eastAsia"/>
                <w:bCs/>
                <w:color w:val="000000"/>
                <w:kern w:val="0"/>
                <w:szCs w:val="21"/>
              </w:rPr>
              <w:t>未设防尘或通风装置</w:t>
            </w:r>
            <w:r w:rsidRPr="0092649C">
              <w:rPr>
                <w:rFonts w:ascii="仿宋_GB2312" w:eastAsia="仿宋_GB2312" w:hAnsi="宋体" w:cs="宋体"/>
                <w:bCs/>
                <w:color w:val="000000"/>
                <w:kern w:val="0"/>
                <w:szCs w:val="21"/>
              </w:rPr>
              <w:t>；另外对施工进度及</w:t>
            </w:r>
            <w:r w:rsidRPr="0092649C">
              <w:rPr>
                <w:rFonts w:ascii="仿宋_GB2312" w:eastAsia="仿宋_GB2312" w:hAnsi="宋体" w:cs="宋体"/>
                <w:bCs/>
                <w:vanish/>
                <w:color w:val="000000"/>
                <w:kern w:val="0"/>
                <w:szCs w:val="21"/>
              </w:rPr>
              <w:t xml:space="preserve"> B:</w:t>
            </w:r>
            <w:r w:rsidRPr="0092649C">
              <w:rPr>
                <w:rFonts w:ascii="仿宋_GB2312" w:eastAsia="仿宋_GB2312" w:hAnsi="宋体" w:cs="宋体"/>
                <w:bCs/>
                <w:vanish/>
                <w:color w:val="000000"/>
                <w:kern w:val="0"/>
                <w:szCs w:val="21"/>
              </w:rPr>
              <w:t xml:space="preserve">&lt; ]Hl$ </w:t>
            </w:r>
            <w:r w:rsidRPr="0092649C">
              <w:rPr>
                <w:rFonts w:ascii="仿宋_GB2312" w:eastAsia="仿宋_GB2312" w:hAnsi="宋体" w:cs="宋体"/>
                <w:bCs/>
                <w:color w:val="000000"/>
                <w:kern w:val="0"/>
                <w:szCs w:val="21"/>
              </w:rPr>
              <w:t>施工安全影响很大</w:t>
            </w:r>
            <w:r>
              <w:rPr>
                <w:rFonts w:ascii="仿宋_GB2312" w:eastAsia="仿宋_GB2312" w:hAnsi="宋体" w:cs="宋体" w:hint="eastAsia"/>
                <w:bCs/>
                <w:color w:val="000000"/>
                <w:kern w:val="0"/>
                <w:szCs w:val="21"/>
              </w:rPr>
              <w:t>的</w:t>
            </w:r>
            <w:r w:rsidRPr="0092649C">
              <w:rPr>
                <w:rFonts w:ascii="仿宋_GB2312" w:eastAsia="仿宋_GB2312" w:hAnsi="宋体" w:cs="宋体"/>
                <w:bCs/>
                <w:color w:val="000000"/>
                <w:kern w:val="0"/>
                <w:szCs w:val="21"/>
              </w:rPr>
              <w:t>。</w:t>
            </w:r>
            <w:r w:rsidRPr="0092649C">
              <w:rPr>
                <w:rFonts w:ascii="仿宋_GB2312" w:eastAsia="仿宋_GB2312" w:hAnsi="宋体" w:cs="宋体"/>
                <w:bCs/>
                <w:vanish/>
                <w:color w:val="000000"/>
                <w:kern w:val="0"/>
                <w:szCs w:val="21"/>
              </w:rPr>
              <w:t xml:space="preserve"> p~&amp;BChBl!= </w:t>
            </w:r>
            <w:r w:rsidRPr="0092649C">
              <w:rPr>
                <w:rFonts w:ascii="仿宋_GB2312" w:eastAsia="仿宋_GB2312" w:hAnsi="宋体" w:cs="宋体"/>
                <w:bCs/>
                <w:color w:val="000000"/>
                <w:kern w:val="0"/>
                <w:szCs w:val="21"/>
              </w:rPr>
              <w:t> </w:t>
            </w:r>
          </w:p>
        </w:tc>
      </w:tr>
      <w:tr w:rsidR="000B2495" w:rsidRPr="00136C60" w:rsidTr="001D2CD4">
        <w:trPr>
          <w:trHeight w:val="146"/>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5</w:t>
            </w:r>
          </w:p>
        </w:tc>
        <w:tc>
          <w:tcPr>
            <w:tcW w:w="1279" w:type="dxa"/>
            <w:vMerge/>
            <w:tcBorders>
              <w:left w:val="single" w:sz="4" w:space="0" w:color="auto"/>
            </w:tcBorders>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氨中毒</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拌合站制冷系统的液氨泄漏导致人员中毒。</w:t>
            </w:r>
          </w:p>
        </w:tc>
      </w:tr>
      <w:tr w:rsidR="000B2495" w:rsidRPr="00136C60" w:rsidTr="001D2CD4">
        <w:trPr>
          <w:trHeight w:val="252"/>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6</w:t>
            </w:r>
          </w:p>
        </w:tc>
        <w:tc>
          <w:tcPr>
            <w:tcW w:w="1279" w:type="dxa"/>
            <w:vMerge/>
            <w:tcBorders>
              <w:left w:val="single" w:sz="4" w:space="0" w:color="auto"/>
            </w:tcBorders>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粉尘</w:t>
            </w:r>
          </w:p>
        </w:tc>
        <w:tc>
          <w:tcPr>
            <w:tcW w:w="8426" w:type="dxa"/>
            <w:vAlign w:val="center"/>
          </w:tcPr>
          <w:p w:rsidR="000B2495" w:rsidRPr="00136C60" w:rsidRDefault="000B2495" w:rsidP="00D9335A">
            <w:pPr>
              <w:rPr>
                <w:rFonts w:ascii="仿宋_GB2312" w:eastAsia="仿宋_GB2312" w:hAnsi="宋体" w:cs="宋体" w:hint="eastAsia"/>
                <w:bCs/>
                <w:color w:val="000000"/>
                <w:kern w:val="0"/>
                <w:szCs w:val="21"/>
              </w:rPr>
            </w:pPr>
            <w:r w:rsidRPr="00D14C6F">
              <w:rPr>
                <w:rFonts w:ascii="仿宋_GB2312" w:eastAsia="仿宋_GB2312" w:hAnsi="宋体" w:cs="宋体" w:hint="eastAsia"/>
                <w:bCs/>
                <w:color w:val="000000"/>
                <w:kern w:val="0"/>
                <w:szCs w:val="21"/>
              </w:rPr>
              <w:t>在有粉尘的</w:t>
            </w:r>
            <w:r>
              <w:rPr>
                <w:rFonts w:ascii="仿宋_GB2312" w:eastAsia="仿宋_GB2312" w:hAnsi="宋体" w:cs="宋体" w:hint="eastAsia"/>
                <w:bCs/>
                <w:color w:val="000000"/>
                <w:kern w:val="0"/>
                <w:szCs w:val="21"/>
              </w:rPr>
              <w:t>场所</w:t>
            </w:r>
            <w:r w:rsidRPr="00D14C6F">
              <w:rPr>
                <w:rFonts w:ascii="仿宋_GB2312" w:eastAsia="仿宋_GB2312" w:hAnsi="宋体" w:cs="宋体" w:hint="eastAsia"/>
                <w:bCs/>
                <w:color w:val="000000"/>
                <w:kern w:val="0"/>
                <w:szCs w:val="21"/>
              </w:rPr>
              <w:t>内工作</w:t>
            </w:r>
            <w:r w:rsidR="004027F9">
              <w:rPr>
                <w:rFonts w:ascii="仿宋_GB2312" w:eastAsia="仿宋_GB2312" w:hAnsi="宋体" w:cs="宋体" w:hint="eastAsia"/>
                <w:bCs/>
                <w:color w:val="000000"/>
                <w:kern w:val="0"/>
                <w:szCs w:val="21"/>
              </w:rPr>
              <w:t>，</w:t>
            </w:r>
            <w:r w:rsidRPr="00D14C6F">
              <w:rPr>
                <w:rFonts w:ascii="仿宋_GB2312" w:eastAsia="仿宋_GB2312" w:hAnsi="宋体" w:cs="宋体" w:hint="eastAsia"/>
                <w:bCs/>
                <w:color w:val="000000"/>
                <w:kern w:val="0"/>
                <w:szCs w:val="21"/>
              </w:rPr>
              <w:t>未设防尘或通风装置</w:t>
            </w:r>
          </w:p>
        </w:tc>
      </w:tr>
      <w:tr w:rsidR="000B2495" w:rsidRPr="00136C60" w:rsidTr="001D2CD4">
        <w:trPr>
          <w:trHeight w:val="129"/>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7</w:t>
            </w:r>
          </w:p>
        </w:tc>
        <w:tc>
          <w:tcPr>
            <w:tcW w:w="1279" w:type="dxa"/>
            <w:vMerge/>
            <w:tcBorders>
              <w:left w:val="single" w:sz="4" w:space="0" w:color="auto"/>
            </w:tcBorders>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噪音</w:t>
            </w:r>
          </w:p>
        </w:tc>
        <w:tc>
          <w:tcPr>
            <w:tcW w:w="8426" w:type="dxa"/>
            <w:vAlign w:val="center"/>
          </w:tcPr>
          <w:p w:rsidR="000B2495" w:rsidRPr="00136C60" w:rsidRDefault="000B2495" w:rsidP="00D9335A">
            <w:pPr>
              <w:rPr>
                <w:rFonts w:ascii="仿宋_GB2312" w:eastAsia="仿宋_GB2312" w:hAnsi="宋体" w:cs="宋体" w:hint="eastAsia"/>
                <w:bCs/>
                <w:color w:val="000000"/>
                <w:kern w:val="0"/>
                <w:szCs w:val="21"/>
              </w:rPr>
            </w:pPr>
            <w:r w:rsidRPr="00C63C12">
              <w:rPr>
                <w:rFonts w:ascii="仿宋_GB2312" w:eastAsia="仿宋_GB2312" w:hAnsi="宋体" w:cs="宋体"/>
                <w:bCs/>
                <w:color w:val="000000"/>
                <w:kern w:val="0"/>
                <w:szCs w:val="21"/>
              </w:rPr>
              <w:t>由于长期</w:t>
            </w:r>
            <w:r>
              <w:rPr>
                <w:rFonts w:ascii="仿宋_GB2312" w:eastAsia="仿宋_GB2312" w:hAnsi="宋体" w:cs="宋体" w:hint="eastAsia"/>
                <w:bCs/>
                <w:color w:val="000000"/>
                <w:kern w:val="0"/>
                <w:szCs w:val="21"/>
              </w:rPr>
              <w:t>在工作场所受到机械噪音等影响引发的听力损伤</w:t>
            </w:r>
            <w:r w:rsidRPr="00C63C12">
              <w:rPr>
                <w:rFonts w:ascii="仿宋_GB2312" w:eastAsia="仿宋_GB2312" w:hAnsi="宋体" w:cs="宋体"/>
                <w:bCs/>
                <w:color w:val="000000"/>
                <w:kern w:val="0"/>
                <w:szCs w:val="21"/>
              </w:rPr>
              <w:t>。</w:t>
            </w:r>
          </w:p>
        </w:tc>
      </w:tr>
      <w:tr w:rsidR="000B2495" w:rsidRPr="00136C60" w:rsidTr="001D2CD4">
        <w:trPr>
          <w:trHeight w:val="207"/>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8</w:t>
            </w:r>
          </w:p>
        </w:tc>
        <w:tc>
          <w:tcPr>
            <w:tcW w:w="1279" w:type="dxa"/>
            <w:vMerge/>
            <w:tcBorders>
              <w:left w:val="single" w:sz="4" w:space="0" w:color="auto"/>
            </w:tcBorders>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辐射</w:t>
            </w:r>
          </w:p>
        </w:tc>
        <w:tc>
          <w:tcPr>
            <w:tcW w:w="8426" w:type="dxa"/>
            <w:vAlign w:val="center"/>
          </w:tcPr>
          <w:p w:rsidR="000B2495" w:rsidRPr="00136C60" w:rsidRDefault="000B2495" w:rsidP="00D9335A">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在工作环境中受到放射性物质的辐射伤害。</w:t>
            </w:r>
          </w:p>
        </w:tc>
      </w:tr>
      <w:tr w:rsidR="000B2495" w:rsidRPr="00136C60" w:rsidTr="001D2CD4">
        <w:trPr>
          <w:trHeight w:val="158"/>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lastRenderedPageBreak/>
              <w:t>9</w:t>
            </w:r>
          </w:p>
        </w:tc>
        <w:tc>
          <w:tcPr>
            <w:tcW w:w="1279" w:type="dxa"/>
            <w:vMerge/>
            <w:tcBorders>
              <w:left w:val="single" w:sz="4" w:space="0" w:color="auto"/>
            </w:tcBorders>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泥石流</w:t>
            </w:r>
          </w:p>
        </w:tc>
        <w:tc>
          <w:tcPr>
            <w:tcW w:w="8426" w:type="dxa"/>
            <w:vAlign w:val="center"/>
          </w:tcPr>
          <w:p w:rsidR="000B2495" w:rsidRPr="00136C60" w:rsidRDefault="000B2495" w:rsidP="00D9335A">
            <w:pPr>
              <w:rPr>
                <w:rFonts w:ascii="仿宋_GB2312" w:eastAsia="仿宋_GB2312" w:hAnsi="宋体" w:cs="宋体" w:hint="eastAsia"/>
                <w:bCs/>
                <w:color w:val="000000"/>
                <w:kern w:val="0"/>
                <w:szCs w:val="21"/>
              </w:rPr>
            </w:pPr>
            <w:r w:rsidRPr="00FA5CD3">
              <w:rPr>
                <w:rFonts w:ascii="仿宋_GB2312" w:eastAsia="仿宋_GB2312" w:hAnsi="宋体" w:cs="宋体" w:hint="eastAsia"/>
                <w:bCs/>
                <w:color w:val="000000"/>
                <w:kern w:val="0"/>
                <w:szCs w:val="21"/>
              </w:rPr>
              <w:t>在生活营地或者施工区域的人员和财产可能遭受泥石流危害的。</w:t>
            </w:r>
          </w:p>
        </w:tc>
      </w:tr>
      <w:tr w:rsidR="000B2495" w:rsidRPr="00136C60" w:rsidTr="001D2CD4">
        <w:trPr>
          <w:trHeight w:val="108"/>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10</w:t>
            </w:r>
          </w:p>
        </w:tc>
        <w:tc>
          <w:tcPr>
            <w:tcW w:w="1279" w:type="dxa"/>
            <w:vMerge/>
            <w:tcBorders>
              <w:left w:val="single" w:sz="4" w:space="0" w:color="auto"/>
            </w:tcBorders>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滑坡</w:t>
            </w:r>
          </w:p>
        </w:tc>
        <w:tc>
          <w:tcPr>
            <w:tcW w:w="8426" w:type="dxa"/>
            <w:vAlign w:val="center"/>
          </w:tcPr>
          <w:p w:rsidR="000B2495" w:rsidRPr="00136C60" w:rsidRDefault="000B2495" w:rsidP="00D9335A">
            <w:pPr>
              <w:rPr>
                <w:rFonts w:ascii="仿宋_GB2312" w:eastAsia="仿宋_GB2312" w:hAnsi="宋体" w:cs="宋体" w:hint="eastAsia"/>
                <w:bCs/>
                <w:color w:val="000000"/>
                <w:kern w:val="0"/>
                <w:szCs w:val="21"/>
              </w:rPr>
            </w:pPr>
            <w:r w:rsidRPr="00FA5CD3">
              <w:rPr>
                <w:rFonts w:ascii="仿宋_GB2312" w:eastAsia="仿宋_GB2312" w:hAnsi="宋体" w:cs="宋体" w:hint="eastAsia"/>
                <w:bCs/>
                <w:color w:val="000000"/>
                <w:kern w:val="0"/>
                <w:szCs w:val="21"/>
              </w:rPr>
              <w:t>在生活营地或者施工区域的人员和财产可能遭受山体滑坡危害的。</w:t>
            </w:r>
          </w:p>
        </w:tc>
      </w:tr>
      <w:tr w:rsidR="000B2495" w:rsidRPr="00136C60" w:rsidTr="001D2CD4">
        <w:trPr>
          <w:trHeight w:val="77"/>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11</w:t>
            </w:r>
          </w:p>
        </w:tc>
        <w:tc>
          <w:tcPr>
            <w:tcW w:w="1279" w:type="dxa"/>
            <w:vMerge/>
            <w:tcBorders>
              <w:left w:val="single" w:sz="4" w:space="0" w:color="auto"/>
            </w:tcBorders>
            <w:shd w:val="clear" w:color="auto" w:fill="auto"/>
            <w:vAlign w:val="center"/>
          </w:tcPr>
          <w:p w:rsidR="000B2495" w:rsidRPr="00B6417F"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洪水</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sidRPr="00FA5CD3">
              <w:rPr>
                <w:rFonts w:ascii="仿宋_GB2312" w:eastAsia="仿宋_GB2312" w:hAnsi="宋体" w:cs="宋体" w:hint="eastAsia"/>
                <w:bCs/>
                <w:color w:val="000000"/>
                <w:kern w:val="0"/>
                <w:szCs w:val="21"/>
              </w:rPr>
              <w:t>在生活营地或者施工区域的人员和财产可能遭受洪水危害的。</w:t>
            </w:r>
          </w:p>
        </w:tc>
      </w:tr>
      <w:tr w:rsidR="000B2495" w:rsidRPr="00136C60" w:rsidTr="001D2CD4">
        <w:trPr>
          <w:trHeight w:val="178"/>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12</w:t>
            </w:r>
          </w:p>
        </w:tc>
        <w:tc>
          <w:tcPr>
            <w:tcW w:w="1279" w:type="dxa"/>
            <w:vMerge/>
            <w:tcBorders>
              <w:lef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大风</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sidRPr="00FA5CD3">
              <w:rPr>
                <w:rFonts w:ascii="仿宋_GB2312" w:eastAsia="仿宋_GB2312" w:hAnsi="宋体" w:cs="宋体" w:hint="eastAsia"/>
                <w:bCs/>
                <w:color w:val="000000"/>
                <w:kern w:val="0"/>
                <w:szCs w:val="21"/>
              </w:rPr>
              <w:t>生活营地</w:t>
            </w:r>
            <w:r w:rsidR="004027F9">
              <w:rPr>
                <w:rFonts w:ascii="仿宋_GB2312" w:eastAsia="仿宋_GB2312" w:hAnsi="宋体" w:cs="宋体" w:hint="eastAsia"/>
                <w:bCs/>
                <w:color w:val="000000"/>
                <w:kern w:val="0"/>
                <w:szCs w:val="21"/>
              </w:rPr>
              <w:t>，</w:t>
            </w:r>
            <w:r w:rsidRPr="00FA5CD3">
              <w:rPr>
                <w:rFonts w:ascii="仿宋_GB2312" w:eastAsia="仿宋_GB2312" w:hAnsi="宋体" w:cs="宋体" w:hint="eastAsia"/>
                <w:bCs/>
                <w:color w:val="000000"/>
                <w:kern w:val="0"/>
                <w:szCs w:val="21"/>
              </w:rPr>
              <w:t>施工区域可能遭受大风影响生活和施工的。</w:t>
            </w:r>
          </w:p>
        </w:tc>
      </w:tr>
      <w:tr w:rsidR="000B2495" w:rsidRPr="00136C60" w:rsidTr="001D2CD4">
        <w:trPr>
          <w:trHeight w:val="85"/>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13</w:t>
            </w:r>
          </w:p>
        </w:tc>
        <w:tc>
          <w:tcPr>
            <w:tcW w:w="1279" w:type="dxa"/>
            <w:vMerge/>
            <w:tcBorders>
              <w:lef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大雪</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sidRPr="00FA5CD3">
              <w:rPr>
                <w:rFonts w:ascii="仿宋_GB2312" w:eastAsia="仿宋_GB2312" w:hAnsi="宋体" w:cs="宋体" w:hint="eastAsia"/>
                <w:bCs/>
                <w:color w:val="000000"/>
                <w:kern w:val="0"/>
                <w:szCs w:val="21"/>
              </w:rPr>
              <w:t>生活营地</w:t>
            </w:r>
            <w:r w:rsidR="004027F9">
              <w:rPr>
                <w:rFonts w:ascii="仿宋_GB2312" w:eastAsia="仿宋_GB2312" w:hAnsi="宋体" w:cs="宋体" w:hint="eastAsia"/>
                <w:bCs/>
                <w:color w:val="000000"/>
                <w:kern w:val="0"/>
                <w:szCs w:val="21"/>
              </w:rPr>
              <w:t>，</w:t>
            </w:r>
            <w:r w:rsidRPr="00FA5CD3">
              <w:rPr>
                <w:rFonts w:ascii="仿宋_GB2312" w:eastAsia="仿宋_GB2312" w:hAnsi="宋体" w:cs="宋体" w:hint="eastAsia"/>
                <w:bCs/>
                <w:color w:val="000000"/>
                <w:kern w:val="0"/>
                <w:szCs w:val="21"/>
              </w:rPr>
              <w:t>施工区域可能遭受大雪灾害而影响正常生活</w:t>
            </w:r>
            <w:r w:rsidR="004027F9">
              <w:rPr>
                <w:rFonts w:ascii="仿宋_GB2312" w:eastAsia="仿宋_GB2312" w:hAnsi="宋体" w:cs="宋体" w:hint="eastAsia"/>
                <w:bCs/>
                <w:color w:val="000000"/>
                <w:kern w:val="0"/>
                <w:szCs w:val="21"/>
              </w:rPr>
              <w:t>，</w:t>
            </w:r>
            <w:r w:rsidRPr="00FA5CD3">
              <w:rPr>
                <w:rFonts w:ascii="仿宋_GB2312" w:eastAsia="仿宋_GB2312" w:hAnsi="宋体" w:cs="宋体" w:hint="eastAsia"/>
                <w:bCs/>
                <w:color w:val="000000"/>
                <w:kern w:val="0"/>
                <w:szCs w:val="21"/>
              </w:rPr>
              <w:t>施工的。</w:t>
            </w:r>
          </w:p>
        </w:tc>
      </w:tr>
      <w:tr w:rsidR="000B2495" w:rsidRPr="00136C60" w:rsidTr="00D9335A">
        <w:trPr>
          <w:trHeight w:val="141"/>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B8046C">
            <w:pPr>
              <w:jc w:val="center"/>
              <w:rPr>
                <w:rFonts w:eastAsia="仿宋_GB2312"/>
                <w:color w:val="000000"/>
                <w:szCs w:val="21"/>
              </w:rPr>
            </w:pPr>
            <w:r>
              <w:rPr>
                <w:rFonts w:eastAsia="仿宋_GB2312" w:hint="eastAsia"/>
                <w:color w:val="000000"/>
                <w:szCs w:val="21"/>
              </w:rPr>
              <w:t>14</w:t>
            </w:r>
          </w:p>
        </w:tc>
        <w:tc>
          <w:tcPr>
            <w:tcW w:w="1279" w:type="dxa"/>
            <w:vMerge/>
            <w:tcBorders>
              <w:lef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CF2A6A"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高温</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sidRPr="007D3A32">
              <w:rPr>
                <w:rFonts w:ascii="仿宋_GB2312" w:eastAsia="仿宋_GB2312" w:hAnsi="宋体" w:cs="宋体" w:hint="eastAsia"/>
                <w:bCs/>
                <w:color w:val="000000"/>
                <w:kern w:val="0"/>
                <w:szCs w:val="21"/>
              </w:rPr>
              <w:t>高温作业对人体的影响主要有两种情况</w:t>
            </w:r>
            <w:r>
              <w:rPr>
                <w:rFonts w:ascii="仿宋_GB2312" w:eastAsia="仿宋_GB2312" w:hAnsi="仿宋_GB2312" w:cs="仿宋_GB2312" w:hint="eastAsia"/>
                <w:bCs/>
                <w:color w:val="000000"/>
                <w:kern w:val="0"/>
                <w:szCs w:val="21"/>
              </w:rPr>
              <w:t>：</w:t>
            </w:r>
            <w:r w:rsidRPr="007D3A32">
              <w:rPr>
                <w:rFonts w:ascii="仿宋_GB2312" w:eastAsia="仿宋_GB2312" w:hAnsi="仿宋_GB2312" w:cs="仿宋_GB2312" w:hint="eastAsia"/>
                <w:bCs/>
                <w:color w:val="000000"/>
                <w:kern w:val="0"/>
                <w:szCs w:val="21"/>
              </w:rPr>
              <w:t>一种是局部性伤害</w:t>
            </w:r>
            <w:r w:rsidR="004027F9">
              <w:rPr>
                <w:rFonts w:ascii="仿宋_GB2312" w:eastAsia="仿宋_GB2312" w:hAnsi="仿宋_GB2312" w:cs="仿宋_GB2312" w:hint="eastAsia"/>
                <w:bCs/>
                <w:color w:val="000000"/>
                <w:kern w:val="0"/>
                <w:szCs w:val="21"/>
              </w:rPr>
              <w:t>，</w:t>
            </w:r>
            <w:r w:rsidRPr="007D3A32">
              <w:rPr>
                <w:rFonts w:ascii="仿宋_GB2312" w:eastAsia="仿宋_GB2312" w:hAnsi="仿宋_GB2312" w:cs="仿宋_GB2312" w:hint="eastAsia"/>
                <w:bCs/>
                <w:color w:val="000000"/>
                <w:kern w:val="0"/>
                <w:szCs w:val="21"/>
              </w:rPr>
              <w:t>主要是皮肤烫痛、烫伤以及局部组织烧伤</w:t>
            </w:r>
            <w:r>
              <w:rPr>
                <w:rFonts w:ascii="仿宋_GB2312" w:eastAsia="仿宋_GB2312" w:hAnsi="仿宋_GB2312" w:cs="仿宋_GB2312" w:hint="eastAsia"/>
                <w:bCs/>
                <w:color w:val="000000"/>
                <w:kern w:val="0"/>
                <w:szCs w:val="21"/>
              </w:rPr>
              <w:t>；</w:t>
            </w:r>
            <w:r w:rsidRPr="007D3A32">
              <w:rPr>
                <w:rFonts w:ascii="仿宋_GB2312" w:eastAsia="仿宋_GB2312" w:hAnsi="仿宋_GB2312" w:cs="仿宋_GB2312" w:hint="eastAsia"/>
                <w:bCs/>
                <w:color w:val="000000"/>
                <w:kern w:val="0"/>
                <w:szCs w:val="21"/>
              </w:rPr>
              <w:t>另一种是全身性的高温伤害</w:t>
            </w:r>
            <w:r w:rsidR="004027F9">
              <w:rPr>
                <w:rFonts w:ascii="仿宋_GB2312" w:eastAsia="仿宋_GB2312" w:hAnsi="仿宋_GB2312" w:cs="仿宋_GB2312" w:hint="eastAsia"/>
                <w:bCs/>
                <w:color w:val="000000"/>
                <w:kern w:val="0"/>
                <w:szCs w:val="21"/>
              </w:rPr>
              <w:t>，</w:t>
            </w:r>
            <w:r w:rsidRPr="007D3A32">
              <w:rPr>
                <w:rFonts w:ascii="仿宋_GB2312" w:eastAsia="仿宋_GB2312" w:hAnsi="仿宋_GB2312" w:cs="仿宋_GB2312" w:hint="eastAsia"/>
                <w:bCs/>
                <w:color w:val="000000"/>
                <w:kern w:val="0"/>
                <w:szCs w:val="21"/>
              </w:rPr>
              <w:t>如中暑、高温晕厥等。</w:t>
            </w:r>
          </w:p>
        </w:tc>
      </w:tr>
      <w:tr w:rsidR="000B2495" w:rsidRPr="00136C60" w:rsidTr="001D2CD4">
        <w:trPr>
          <w:trHeight w:val="77"/>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D9335A">
            <w:pPr>
              <w:jc w:val="center"/>
              <w:rPr>
                <w:rFonts w:eastAsia="仿宋_GB2312"/>
                <w:color w:val="000000"/>
                <w:szCs w:val="21"/>
              </w:rPr>
            </w:pPr>
            <w:r>
              <w:rPr>
                <w:rFonts w:eastAsia="仿宋_GB2312" w:hint="eastAsia"/>
                <w:color w:val="000000"/>
                <w:szCs w:val="21"/>
              </w:rPr>
              <w:t>15</w:t>
            </w:r>
          </w:p>
        </w:tc>
        <w:tc>
          <w:tcPr>
            <w:tcW w:w="1279" w:type="dxa"/>
            <w:vMerge/>
            <w:tcBorders>
              <w:lef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森林草原火灾</w:t>
            </w:r>
          </w:p>
        </w:tc>
        <w:tc>
          <w:tcPr>
            <w:tcW w:w="8426" w:type="dxa"/>
            <w:vAlign w:val="center"/>
          </w:tcPr>
          <w:p w:rsidR="000B2495" w:rsidRPr="00B6417F" w:rsidRDefault="000B2495" w:rsidP="00D9335A">
            <w:pPr>
              <w:rPr>
                <w:rFonts w:ascii="仿宋_GB2312" w:eastAsia="仿宋_GB2312" w:hAnsi="宋体" w:cs="宋体" w:hint="eastAsia"/>
                <w:bCs/>
                <w:color w:val="000000"/>
                <w:kern w:val="0"/>
                <w:szCs w:val="21"/>
              </w:rPr>
            </w:pPr>
            <w:r>
              <w:rPr>
                <w:rFonts w:ascii="仿宋_GB2312" w:eastAsia="仿宋_GB2312" w:hAnsi="宋体" w:cs="宋体" w:hint="eastAsia"/>
                <w:bCs/>
                <w:color w:val="000000"/>
                <w:kern w:val="0"/>
                <w:szCs w:val="21"/>
              </w:rPr>
              <w:t>由于防火意识淡薄</w:t>
            </w:r>
            <w:r w:rsidR="004027F9">
              <w:rPr>
                <w:rFonts w:ascii="仿宋_GB2312" w:eastAsia="仿宋_GB2312" w:hAnsi="宋体" w:cs="宋体" w:hint="eastAsia"/>
                <w:bCs/>
                <w:color w:val="000000"/>
                <w:kern w:val="0"/>
                <w:szCs w:val="21"/>
              </w:rPr>
              <w:t>，</w:t>
            </w:r>
            <w:r w:rsidRPr="007D3A32">
              <w:rPr>
                <w:rFonts w:ascii="仿宋_GB2312" w:eastAsia="仿宋_GB2312" w:hAnsi="宋体" w:cs="宋体" w:hint="eastAsia"/>
                <w:bCs/>
                <w:color w:val="000000"/>
                <w:kern w:val="0"/>
                <w:szCs w:val="21"/>
              </w:rPr>
              <w:t>随意点火、烧荒或玩火</w:t>
            </w:r>
            <w:r>
              <w:rPr>
                <w:rFonts w:ascii="仿宋_GB2312" w:eastAsia="仿宋_GB2312" w:hAnsi="宋体" w:cs="宋体" w:hint="eastAsia"/>
                <w:bCs/>
                <w:color w:val="000000"/>
                <w:kern w:val="0"/>
                <w:szCs w:val="21"/>
              </w:rPr>
              <w:t>、</w:t>
            </w:r>
            <w:r w:rsidRPr="007D3A32">
              <w:rPr>
                <w:rFonts w:ascii="仿宋_GB2312" w:eastAsia="仿宋_GB2312" w:hAnsi="宋体" w:cs="宋体" w:hint="eastAsia"/>
                <w:bCs/>
                <w:color w:val="000000"/>
                <w:kern w:val="0"/>
                <w:szCs w:val="21"/>
              </w:rPr>
              <w:t>夜间点火取暖</w:t>
            </w:r>
            <w:r>
              <w:rPr>
                <w:rFonts w:ascii="仿宋_GB2312" w:eastAsia="仿宋_GB2312" w:hAnsi="宋体" w:cs="宋体" w:hint="eastAsia"/>
                <w:bCs/>
                <w:color w:val="000000"/>
                <w:kern w:val="0"/>
                <w:szCs w:val="21"/>
              </w:rPr>
              <w:t>等</w:t>
            </w:r>
            <w:r w:rsidRPr="007D3A32">
              <w:rPr>
                <w:rFonts w:ascii="仿宋_GB2312" w:eastAsia="仿宋_GB2312" w:hAnsi="宋体" w:cs="宋体" w:hint="eastAsia"/>
                <w:bCs/>
                <w:color w:val="000000"/>
                <w:kern w:val="0"/>
                <w:szCs w:val="21"/>
              </w:rPr>
              <w:t>引发</w:t>
            </w:r>
            <w:r>
              <w:rPr>
                <w:rFonts w:ascii="仿宋_GB2312" w:eastAsia="仿宋_GB2312" w:hAnsi="宋体" w:cs="宋体" w:hint="eastAsia"/>
                <w:bCs/>
                <w:color w:val="000000"/>
                <w:kern w:val="0"/>
                <w:szCs w:val="21"/>
              </w:rPr>
              <w:t>的</w:t>
            </w:r>
            <w:r w:rsidRPr="007D3A32">
              <w:rPr>
                <w:rFonts w:ascii="仿宋_GB2312" w:eastAsia="仿宋_GB2312" w:hAnsi="宋体" w:cs="宋体" w:hint="eastAsia"/>
                <w:bCs/>
                <w:color w:val="000000"/>
                <w:kern w:val="0"/>
                <w:szCs w:val="21"/>
              </w:rPr>
              <w:t>森林草原火灾</w:t>
            </w:r>
            <w:r w:rsidRPr="00FA5CD3">
              <w:rPr>
                <w:rFonts w:ascii="仿宋_GB2312" w:eastAsia="仿宋_GB2312" w:hAnsi="宋体" w:cs="宋体" w:hint="eastAsia"/>
                <w:bCs/>
                <w:color w:val="000000"/>
                <w:kern w:val="0"/>
                <w:szCs w:val="21"/>
              </w:rPr>
              <w:t>。</w:t>
            </w:r>
          </w:p>
        </w:tc>
      </w:tr>
      <w:tr w:rsidR="000B2495" w:rsidRPr="00136C60" w:rsidTr="00D9335A">
        <w:trPr>
          <w:trHeight w:val="352"/>
          <w:jc w:val="center"/>
        </w:trPr>
        <w:tc>
          <w:tcPr>
            <w:tcW w:w="708" w:type="dxa"/>
            <w:tcBorders>
              <w:left w:val="single" w:sz="4" w:space="0" w:color="auto"/>
              <w:right w:val="single" w:sz="4" w:space="0" w:color="auto"/>
            </w:tcBorders>
            <w:shd w:val="clear" w:color="auto" w:fill="auto"/>
            <w:vAlign w:val="center"/>
          </w:tcPr>
          <w:p w:rsidR="000B2495" w:rsidRPr="00A80AC4" w:rsidRDefault="000B2495" w:rsidP="00D9335A">
            <w:pPr>
              <w:jc w:val="center"/>
              <w:rPr>
                <w:rFonts w:eastAsia="仿宋_GB2312"/>
                <w:color w:val="000000"/>
                <w:szCs w:val="21"/>
              </w:rPr>
            </w:pPr>
            <w:r>
              <w:rPr>
                <w:rFonts w:eastAsia="仿宋_GB2312" w:hint="eastAsia"/>
                <w:color w:val="000000"/>
                <w:szCs w:val="21"/>
              </w:rPr>
              <w:t>16</w:t>
            </w:r>
          </w:p>
        </w:tc>
        <w:tc>
          <w:tcPr>
            <w:tcW w:w="1279" w:type="dxa"/>
            <w:vMerge/>
            <w:tcBorders>
              <w:left w:val="single" w:sz="4" w:space="0" w:color="auto"/>
            </w:tcBorders>
            <w:shd w:val="clear" w:color="auto" w:fill="auto"/>
            <w:vAlign w:val="center"/>
          </w:tcPr>
          <w:p w:rsidR="000B2495" w:rsidRPr="00136C60" w:rsidRDefault="000B2495" w:rsidP="00D9335A">
            <w:pPr>
              <w:adjustRightInd w:val="0"/>
              <w:snapToGrid w:val="0"/>
              <w:jc w:val="center"/>
              <w:rPr>
                <w:rFonts w:ascii="仿宋_GB2312" w:eastAsia="仿宋_GB2312" w:hAnsi="宋体" w:cs="宋体" w:hint="eastAsia"/>
                <w:bCs/>
                <w:color w:val="000000"/>
                <w:kern w:val="0"/>
                <w:szCs w:val="21"/>
              </w:rPr>
            </w:pPr>
          </w:p>
        </w:tc>
        <w:tc>
          <w:tcPr>
            <w:tcW w:w="2772" w:type="dxa"/>
            <w:vAlign w:val="center"/>
          </w:tcPr>
          <w:p w:rsidR="000B2495" w:rsidRPr="00B6417F" w:rsidRDefault="000B2495" w:rsidP="00D9335A">
            <w:pPr>
              <w:widowControl/>
              <w:rPr>
                <w:rFonts w:ascii="仿宋_GB2312" w:eastAsia="仿宋_GB2312" w:hAnsi="宋体" w:cs="宋体" w:hint="eastAsia"/>
                <w:bCs/>
                <w:color w:val="000000"/>
                <w:kern w:val="0"/>
                <w:szCs w:val="21"/>
              </w:rPr>
            </w:pPr>
            <w:r w:rsidRPr="00CF2A6A">
              <w:rPr>
                <w:rFonts w:ascii="仿宋_GB2312" w:eastAsia="仿宋_GB2312" w:hAnsi="宋体" w:cs="宋体" w:hint="eastAsia"/>
                <w:bCs/>
                <w:color w:val="000000"/>
                <w:kern w:val="0"/>
                <w:szCs w:val="21"/>
              </w:rPr>
              <w:t>其他</w:t>
            </w:r>
          </w:p>
        </w:tc>
        <w:tc>
          <w:tcPr>
            <w:tcW w:w="8426" w:type="dxa"/>
            <w:vAlign w:val="center"/>
          </w:tcPr>
          <w:p w:rsidR="000B2495" w:rsidRPr="00136C60" w:rsidRDefault="000B2495" w:rsidP="00D9335A">
            <w:pPr>
              <w:rPr>
                <w:rFonts w:ascii="仿宋_GB2312" w:eastAsia="仿宋_GB2312" w:hAnsi="宋体" w:cs="宋体" w:hint="eastAsia"/>
                <w:bCs/>
                <w:color w:val="000000"/>
                <w:kern w:val="0"/>
                <w:szCs w:val="21"/>
              </w:rPr>
            </w:pPr>
            <w:r w:rsidRPr="00C00705">
              <w:rPr>
                <w:rFonts w:ascii="仿宋_GB2312" w:eastAsia="仿宋_GB2312"/>
                <w:bCs/>
                <w:color w:val="000000"/>
                <w:szCs w:val="21"/>
              </w:rPr>
              <w:t>不属于上述隐患分类的</w:t>
            </w:r>
            <w:r w:rsidRPr="00C00705">
              <w:rPr>
                <w:rFonts w:ascii="仿宋_GB2312" w:eastAsia="仿宋_GB2312" w:hint="eastAsia"/>
                <w:bCs/>
                <w:color w:val="000000"/>
                <w:szCs w:val="21"/>
              </w:rPr>
              <w:t>。</w:t>
            </w:r>
          </w:p>
        </w:tc>
      </w:tr>
      <w:bookmarkEnd w:id="39"/>
      <w:bookmarkEnd w:id="40"/>
    </w:tbl>
    <w:p w:rsidR="00394C45" w:rsidRPr="00394C45" w:rsidRDefault="00394C45" w:rsidP="00394C45">
      <w:pPr>
        <w:rPr>
          <w:rFonts w:hint="eastAsia"/>
        </w:rPr>
      </w:pPr>
    </w:p>
    <w:sectPr w:rsidR="00394C45" w:rsidRPr="00394C45" w:rsidSect="002A621E">
      <w:pgSz w:w="16838" w:h="11906" w:orient="landscape"/>
      <w:pgMar w:top="1797" w:right="1440" w:bottom="1797" w:left="144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1CE" w:rsidRDefault="00A731CE">
      <w:r>
        <w:separator/>
      </w:r>
    </w:p>
  </w:endnote>
  <w:endnote w:type="continuationSeparator" w:id="0">
    <w:p w:rsidR="00A731CE" w:rsidRDefault="00A731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FA3" w:rsidRDefault="002A4FA3" w:rsidP="009C572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2A4FA3" w:rsidRDefault="002A4FA3">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FA3" w:rsidRDefault="002A4FA3" w:rsidP="0058631F">
    <w:pPr>
      <w:pStyle w:val="a7"/>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947B33">
      <w:rPr>
        <w:noProof/>
        <w:kern w:val="0"/>
        <w:szCs w:val="21"/>
      </w:rPr>
      <w:t>1</w:t>
    </w:r>
    <w:r>
      <w:rPr>
        <w:kern w:val="0"/>
        <w:szCs w:val="21"/>
      </w:rPr>
      <w:fldChar w:fldCharType="end"/>
    </w:r>
    <w:r>
      <w:rPr>
        <w:kern w:val="0"/>
        <w:szCs w:val="21"/>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1CE" w:rsidRDefault="00A731CE">
      <w:r>
        <w:separator/>
      </w:r>
    </w:p>
  </w:footnote>
  <w:footnote w:type="continuationSeparator" w:id="0">
    <w:p w:rsidR="00A731CE" w:rsidRDefault="00A731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47DC"/>
    <w:multiLevelType w:val="hybridMultilevel"/>
    <w:tmpl w:val="BE2C25CE"/>
    <w:lvl w:ilvl="0" w:tplc="2FF8C66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93E25A5"/>
    <w:multiLevelType w:val="hybridMultilevel"/>
    <w:tmpl w:val="3934F976"/>
    <w:lvl w:ilvl="0" w:tplc="703C2184">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9CF4EF9"/>
    <w:multiLevelType w:val="hybridMultilevel"/>
    <w:tmpl w:val="F9B63FF6"/>
    <w:lvl w:ilvl="0" w:tplc="900EE75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FD0220D"/>
    <w:multiLevelType w:val="hybridMultilevel"/>
    <w:tmpl w:val="C5BE8E38"/>
    <w:lvl w:ilvl="0" w:tplc="9D624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0702E82"/>
    <w:multiLevelType w:val="hybridMultilevel"/>
    <w:tmpl w:val="8F5EAFAA"/>
    <w:lvl w:ilvl="0" w:tplc="BF4C4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46D29AE"/>
    <w:multiLevelType w:val="hybridMultilevel"/>
    <w:tmpl w:val="5CCEAA26"/>
    <w:lvl w:ilvl="0" w:tplc="594065A2">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36B309F"/>
    <w:multiLevelType w:val="hybridMultilevel"/>
    <w:tmpl w:val="24EAA4E4"/>
    <w:lvl w:ilvl="0" w:tplc="A5A05BC6">
      <w:start w:val="1"/>
      <w:numFmt w:val="decimal"/>
      <w:lvlText w:val="%1、"/>
      <w:lvlJc w:val="left"/>
      <w:pPr>
        <w:ind w:left="360" w:hanging="360"/>
      </w:pPr>
      <w:rPr>
        <w:rFonts w:asci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A51824"/>
    <w:multiLevelType w:val="hybridMultilevel"/>
    <w:tmpl w:val="A1D04D00"/>
    <w:lvl w:ilvl="0" w:tplc="72F0CF48">
      <w:start w:val="1"/>
      <w:numFmt w:val="decimal"/>
      <w:lvlText w:val="%1、"/>
      <w:lvlJc w:val="left"/>
      <w:pPr>
        <w:tabs>
          <w:tab w:val="num" w:pos="360"/>
        </w:tabs>
        <w:ind w:left="360" w:hanging="360"/>
      </w:pPr>
      <w:rPr>
        <w:rFonts w:ascii="仿宋_GB2312" w:eastAsia="仿宋_GB2312"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2280E2B"/>
    <w:multiLevelType w:val="hybridMultilevel"/>
    <w:tmpl w:val="5E3230AA"/>
    <w:lvl w:ilvl="0" w:tplc="296A13B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53E6731A"/>
    <w:multiLevelType w:val="hybridMultilevel"/>
    <w:tmpl w:val="901266C2"/>
    <w:lvl w:ilvl="0" w:tplc="F738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7258A4"/>
    <w:multiLevelType w:val="hybridMultilevel"/>
    <w:tmpl w:val="C8D896B2"/>
    <w:lvl w:ilvl="0" w:tplc="755A6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CDC6291"/>
    <w:multiLevelType w:val="hybridMultilevel"/>
    <w:tmpl w:val="2C227BDE"/>
    <w:lvl w:ilvl="0" w:tplc="73D8899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2"/>
  </w:num>
  <w:num w:numId="2">
    <w:abstractNumId w:val="0"/>
  </w:num>
  <w:num w:numId="3">
    <w:abstractNumId w:val="1"/>
  </w:num>
  <w:num w:numId="4">
    <w:abstractNumId w:val="11"/>
  </w:num>
  <w:num w:numId="5">
    <w:abstractNumId w:val="7"/>
  </w:num>
  <w:num w:numId="6">
    <w:abstractNumId w:val="5"/>
  </w:num>
  <w:num w:numId="7">
    <w:abstractNumId w:val="3"/>
  </w:num>
  <w:num w:numId="8">
    <w:abstractNumId w:val="6"/>
  </w:num>
  <w:num w:numId="9">
    <w:abstractNumId w:val="10"/>
  </w:num>
  <w:num w:numId="10">
    <w:abstractNumId w:val="8"/>
  </w:num>
  <w:num w:numId="11">
    <w:abstractNumId w:val="9"/>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trackRevision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3A05"/>
    <w:rsid w:val="00000278"/>
    <w:rsid w:val="0000301E"/>
    <w:rsid w:val="000045AA"/>
    <w:rsid w:val="00025927"/>
    <w:rsid w:val="000333AE"/>
    <w:rsid w:val="00034345"/>
    <w:rsid w:val="00034ED8"/>
    <w:rsid w:val="00036F3D"/>
    <w:rsid w:val="00037C68"/>
    <w:rsid w:val="00040F19"/>
    <w:rsid w:val="00042A63"/>
    <w:rsid w:val="00053DAA"/>
    <w:rsid w:val="00054256"/>
    <w:rsid w:val="00061AA8"/>
    <w:rsid w:val="0006468A"/>
    <w:rsid w:val="000673A7"/>
    <w:rsid w:val="000673D8"/>
    <w:rsid w:val="00071A7B"/>
    <w:rsid w:val="000722DC"/>
    <w:rsid w:val="00075418"/>
    <w:rsid w:val="00076F22"/>
    <w:rsid w:val="00077DFC"/>
    <w:rsid w:val="00083039"/>
    <w:rsid w:val="00085D42"/>
    <w:rsid w:val="0009036C"/>
    <w:rsid w:val="00090B9D"/>
    <w:rsid w:val="00091694"/>
    <w:rsid w:val="00092C14"/>
    <w:rsid w:val="00094BFE"/>
    <w:rsid w:val="000A3169"/>
    <w:rsid w:val="000B2495"/>
    <w:rsid w:val="000B26F7"/>
    <w:rsid w:val="000B59DD"/>
    <w:rsid w:val="000C1A0E"/>
    <w:rsid w:val="000D0FD1"/>
    <w:rsid w:val="000D5E59"/>
    <w:rsid w:val="000D7123"/>
    <w:rsid w:val="000E4DC4"/>
    <w:rsid w:val="000E76BF"/>
    <w:rsid w:val="000E7B5F"/>
    <w:rsid w:val="000F004D"/>
    <w:rsid w:val="000F3BEC"/>
    <w:rsid w:val="0010136C"/>
    <w:rsid w:val="00103993"/>
    <w:rsid w:val="00111F40"/>
    <w:rsid w:val="00114C8D"/>
    <w:rsid w:val="00114F47"/>
    <w:rsid w:val="00121237"/>
    <w:rsid w:val="00131D9C"/>
    <w:rsid w:val="001330E3"/>
    <w:rsid w:val="0013332E"/>
    <w:rsid w:val="0013499B"/>
    <w:rsid w:val="001355A8"/>
    <w:rsid w:val="00135829"/>
    <w:rsid w:val="00137162"/>
    <w:rsid w:val="00144484"/>
    <w:rsid w:val="00154EAA"/>
    <w:rsid w:val="0015685E"/>
    <w:rsid w:val="0016311A"/>
    <w:rsid w:val="00174FB8"/>
    <w:rsid w:val="00175368"/>
    <w:rsid w:val="001754C0"/>
    <w:rsid w:val="0017790D"/>
    <w:rsid w:val="00181F00"/>
    <w:rsid w:val="001907B7"/>
    <w:rsid w:val="001912BA"/>
    <w:rsid w:val="001926F7"/>
    <w:rsid w:val="00192D77"/>
    <w:rsid w:val="001A4D65"/>
    <w:rsid w:val="001A57A3"/>
    <w:rsid w:val="001A6084"/>
    <w:rsid w:val="001B3785"/>
    <w:rsid w:val="001B3FB7"/>
    <w:rsid w:val="001C11E0"/>
    <w:rsid w:val="001C4D22"/>
    <w:rsid w:val="001C6EBC"/>
    <w:rsid w:val="001D2CD4"/>
    <w:rsid w:val="001D4D96"/>
    <w:rsid w:val="001E1248"/>
    <w:rsid w:val="001E18E5"/>
    <w:rsid w:val="001E3FB7"/>
    <w:rsid w:val="001E5C61"/>
    <w:rsid w:val="001E5CCC"/>
    <w:rsid w:val="001F04D8"/>
    <w:rsid w:val="001F614A"/>
    <w:rsid w:val="002014FE"/>
    <w:rsid w:val="002046E2"/>
    <w:rsid w:val="002064C4"/>
    <w:rsid w:val="00206F45"/>
    <w:rsid w:val="002122F9"/>
    <w:rsid w:val="00214C0F"/>
    <w:rsid w:val="002152ED"/>
    <w:rsid w:val="00220B4B"/>
    <w:rsid w:val="00223DE5"/>
    <w:rsid w:val="002278F6"/>
    <w:rsid w:val="00230BA1"/>
    <w:rsid w:val="00237458"/>
    <w:rsid w:val="002512C5"/>
    <w:rsid w:val="0025176E"/>
    <w:rsid w:val="00251B46"/>
    <w:rsid w:val="0025387C"/>
    <w:rsid w:val="00253BDB"/>
    <w:rsid w:val="002655FF"/>
    <w:rsid w:val="0027125F"/>
    <w:rsid w:val="00272EE6"/>
    <w:rsid w:val="00286C5E"/>
    <w:rsid w:val="00287151"/>
    <w:rsid w:val="00290513"/>
    <w:rsid w:val="00297781"/>
    <w:rsid w:val="00297CF1"/>
    <w:rsid w:val="002A1B88"/>
    <w:rsid w:val="002A3C30"/>
    <w:rsid w:val="002A3FA5"/>
    <w:rsid w:val="002A4FA3"/>
    <w:rsid w:val="002A621E"/>
    <w:rsid w:val="002A7C7F"/>
    <w:rsid w:val="002B47E0"/>
    <w:rsid w:val="002B5C86"/>
    <w:rsid w:val="002C06CC"/>
    <w:rsid w:val="002C0ADD"/>
    <w:rsid w:val="002C12C3"/>
    <w:rsid w:val="002C25FA"/>
    <w:rsid w:val="002C61FC"/>
    <w:rsid w:val="002D0483"/>
    <w:rsid w:val="002D0EF0"/>
    <w:rsid w:val="002D3424"/>
    <w:rsid w:val="002D4D93"/>
    <w:rsid w:val="002D56D0"/>
    <w:rsid w:val="002D67D9"/>
    <w:rsid w:val="002D6ED8"/>
    <w:rsid w:val="002E35AC"/>
    <w:rsid w:val="002E503A"/>
    <w:rsid w:val="002E57F1"/>
    <w:rsid w:val="002E5B61"/>
    <w:rsid w:val="002E7468"/>
    <w:rsid w:val="002F08B4"/>
    <w:rsid w:val="002F09D4"/>
    <w:rsid w:val="00300929"/>
    <w:rsid w:val="003073CF"/>
    <w:rsid w:val="0031254C"/>
    <w:rsid w:val="003132CE"/>
    <w:rsid w:val="00314FCB"/>
    <w:rsid w:val="003165F1"/>
    <w:rsid w:val="00317E41"/>
    <w:rsid w:val="00324838"/>
    <w:rsid w:val="00327B15"/>
    <w:rsid w:val="0033170B"/>
    <w:rsid w:val="00331D72"/>
    <w:rsid w:val="00331F7F"/>
    <w:rsid w:val="00334C92"/>
    <w:rsid w:val="00335605"/>
    <w:rsid w:val="00335BA7"/>
    <w:rsid w:val="003370AA"/>
    <w:rsid w:val="00337C24"/>
    <w:rsid w:val="00343146"/>
    <w:rsid w:val="003452F9"/>
    <w:rsid w:val="00347746"/>
    <w:rsid w:val="0035518B"/>
    <w:rsid w:val="0035612F"/>
    <w:rsid w:val="00356627"/>
    <w:rsid w:val="00370DBB"/>
    <w:rsid w:val="00376394"/>
    <w:rsid w:val="003771CA"/>
    <w:rsid w:val="00381C49"/>
    <w:rsid w:val="00382621"/>
    <w:rsid w:val="00383EF7"/>
    <w:rsid w:val="003877EE"/>
    <w:rsid w:val="00387DE8"/>
    <w:rsid w:val="00393CB7"/>
    <w:rsid w:val="00394C45"/>
    <w:rsid w:val="003A14E3"/>
    <w:rsid w:val="003A1D4E"/>
    <w:rsid w:val="003A1ED8"/>
    <w:rsid w:val="003A2942"/>
    <w:rsid w:val="003A3DDD"/>
    <w:rsid w:val="003A58EC"/>
    <w:rsid w:val="003A65FC"/>
    <w:rsid w:val="003B7104"/>
    <w:rsid w:val="003C41ED"/>
    <w:rsid w:val="003C4BD1"/>
    <w:rsid w:val="003C6BDD"/>
    <w:rsid w:val="003C7C7A"/>
    <w:rsid w:val="003D1A3E"/>
    <w:rsid w:val="003D451D"/>
    <w:rsid w:val="003E02DC"/>
    <w:rsid w:val="003E5C47"/>
    <w:rsid w:val="003F015A"/>
    <w:rsid w:val="003F1E71"/>
    <w:rsid w:val="003F3FAE"/>
    <w:rsid w:val="004022E3"/>
    <w:rsid w:val="004027F9"/>
    <w:rsid w:val="00405F83"/>
    <w:rsid w:val="00406E91"/>
    <w:rsid w:val="0040770B"/>
    <w:rsid w:val="0041165D"/>
    <w:rsid w:val="00413017"/>
    <w:rsid w:val="0041357E"/>
    <w:rsid w:val="00415B6E"/>
    <w:rsid w:val="00415C09"/>
    <w:rsid w:val="00422C5C"/>
    <w:rsid w:val="00424292"/>
    <w:rsid w:val="00437C91"/>
    <w:rsid w:val="004433A9"/>
    <w:rsid w:val="004455CA"/>
    <w:rsid w:val="004462A1"/>
    <w:rsid w:val="00446E68"/>
    <w:rsid w:val="00451329"/>
    <w:rsid w:val="0045204E"/>
    <w:rsid w:val="00452F14"/>
    <w:rsid w:val="00460F2C"/>
    <w:rsid w:val="004661E2"/>
    <w:rsid w:val="00467D71"/>
    <w:rsid w:val="00471706"/>
    <w:rsid w:val="004720AA"/>
    <w:rsid w:val="00472BCE"/>
    <w:rsid w:val="00474277"/>
    <w:rsid w:val="00475474"/>
    <w:rsid w:val="0047600E"/>
    <w:rsid w:val="00476827"/>
    <w:rsid w:val="004818BC"/>
    <w:rsid w:val="00484377"/>
    <w:rsid w:val="00485A36"/>
    <w:rsid w:val="0049091E"/>
    <w:rsid w:val="004922B0"/>
    <w:rsid w:val="004A0944"/>
    <w:rsid w:val="004A0963"/>
    <w:rsid w:val="004A129B"/>
    <w:rsid w:val="004A24E5"/>
    <w:rsid w:val="004B165E"/>
    <w:rsid w:val="004B3E54"/>
    <w:rsid w:val="004B5B01"/>
    <w:rsid w:val="004B6A61"/>
    <w:rsid w:val="004B71B0"/>
    <w:rsid w:val="004C5FF7"/>
    <w:rsid w:val="004D0B7D"/>
    <w:rsid w:val="004D4469"/>
    <w:rsid w:val="004D5A19"/>
    <w:rsid w:val="004D7D5B"/>
    <w:rsid w:val="004E23EE"/>
    <w:rsid w:val="004E2BDC"/>
    <w:rsid w:val="004E61B3"/>
    <w:rsid w:val="00503173"/>
    <w:rsid w:val="00514BDB"/>
    <w:rsid w:val="00516D0F"/>
    <w:rsid w:val="00520EFA"/>
    <w:rsid w:val="005248AB"/>
    <w:rsid w:val="00533605"/>
    <w:rsid w:val="0053449F"/>
    <w:rsid w:val="0053743A"/>
    <w:rsid w:val="00543055"/>
    <w:rsid w:val="00544082"/>
    <w:rsid w:val="00546073"/>
    <w:rsid w:val="00547FA9"/>
    <w:rsid w:val="0055171B"/>
    <w:rsid w:val="00554BBC"/>
    <w:rsid w:val="00554FA8"/>
    <w:rsid w:val="0055755E"/>
    <w:rsid w:val="00561BB3"/>
    <w:rsid w:val="00564F2F"/>
    <w:rsid w:val="00566EA6"/>
    <w:rsid w:val="005738D4"/>
    <w:rsid w:val="0057596A"/>
    <w:rsid w:val="00576CD4"/>
    <w:rsid w:val="00576CF0"/>
    <w:rsid w:val="005826C2"/>
    <w:rsid w:val="005835F9"/>
    <w:rsid w:val="00583CEE"/>
    <w:rsid w:val="0058631F"/>
    <w:rsid w:val="00586555"/>
    <w:rsid w:val="005872BD"/>
    <w:rsid w:val="00590084"/>
    <w:rsid w:val="00590BD7"/>
    <w:rsid w:val="00590FA4"/>
    <w:rsid w:val="00594884"/>
    <w:rsid w:val="00596653"/>
    <w:rsid w:val="00597C40"/>
    <w:rsid w:val="005A0AA6"/>
    <w:rsid w:val="005A6854"/>
    <w:rsid w:val="005B1372"/>
    <w:rsid w:val="005B45BB"/>
    <w:rsid w:val="005C1F99"/>
    <w:rsid w:val="005C6BB2"/>
    <w:rsid w:val="005D1ACD"/>
    <w:rsid w:val="005D228E"/>
    <w:rsid w:val="005D3A0E"/>
    <w:rsid w:val="005F1095"/>
    <w:rsid w:val="005F1A49"/>
    <w:rsid w:val="00600373"/>
    <w:rsid w:val="00602C76"/>
    <w:rsid w:val="00605B72"/>
    <w:rsid w:val="00617B5F"/>
    <w:rsid w:val="006214D9"/>
    <w:rsid w:val="006273EC"/>
    <w:rsid w:val="0062785A"/>
    <w:rsid w:val="00632ED9"/>
    <w:rsid w:val="00633832"/>
    <w:rsid w:val="006349AE"/>
    <w:rsid w:val="00642298"/>
    <w:rsid w:val="00644667"/>
    <w:rsid w:val="00647C29"/>
    <w:rsid w:val="006503A0"/>
    <w:rsid w:val="0065314E"/>
    <w:rsid w:val="00655EF0"/>
    <w:rsid w:val="0065642B"/>
    <w:rsid w:val="006602F1"/>
    <w:rsid w:val="006729EB"/>
    <w:rsid w:val="00672D60"/>
    <w:rsid w:val="00673942"/>
    <w:rsid w:val="00675E86"/>
    <w:rsid w:val="00680B14"/>
    <w:rsid w:val="00681E33"/>
    <w:rsid w:val="0068422D"/>
    <w:rsid w:val="0068459B"/>
    <w:rsid w:val="00684BFF"/>
    <w:rsid w:val="006916BA"/>
    <w:rsid w:val="006956A6"/>
    <w:rsid w:val="006C1473"/>
    <w:rsid w:val="006C343C"/>
    <w:rsid w:val="006C3C9A"/>
    <w:rsid w:val="006C4B60"/>
    <w:rsid w:val="006C5269"/>
    <w:rsid w:val="006C5AD8"/>
    <w:rsid w:val="006C713A"/>
    <w:rsid w:val="006D44E1"/>
    <w:rsid w:val="006D5F90"/>
    <w:rsid w:val="006F0B7E"/>
    <w:rsid w:val="00701099"/>
    <w:rsid w:val="00704E00"/>
    <w:rsid w:val="007066C1"/>
    <w:rsid w:val="00707C50"/>
    <w:rsid w:val="0071021B"/>
    <w:rsid w:val="00713C11"/>
    <w:rsid w:val="00713CBB"/>
    <w:rsid w:val="00713CFD"/>
    <w:rsid w:val="00714AC1"/>
    <w:rsid w:val="0071581B"/>
    <w:rsid w:val="007216E0"/>
    <w:rsid w:val="00723354"/>
    <w:rsid w:val="007238C5"/>
    <w:rsid w:val="00735F3F"/>
    <w:rsid w:val="00736B7B"/>
    <w:rsid w:val="00740177"/>
    <w:rsid w:val="00746B0C"/>
    <w:rsid w:val="00746D01"/>
    <w:rsid w:val="00751E3A"/>
    <w:rsid w:val="00752599"/>
    <w:rsid w:val="0075407B"/>
    <w:rsid w:val="00757C3A"/>
    <w:rsid w:val="00757ED3"/>
    <w:rsid w:val="007644B9"/>
    <w:rsid w:val="0076626E"/>
    <w:rsid w:val="007718AC"/>
    <w:rsid w:val="007728A8"/>
    <w:rsid w:val="00780960"/>
    <w:rsid w:val="00783584"/>
    <w:rsid w:val="00785125"/>
    <w:rsid w:val="007857C5"/>
    <w:rsid w:val="00785C42"/>
    <w:rsid w:val="00786A11"/>
    <w:rsid w:val="0079168B"/>
    <w:rsid w:val="00793CC3"/>
    <w:rsid w:val="007A3AFE"/>
    <w:rsid w:val="007A76A4"/>
    <w:rsid w:val="007B68D7"/>
    <w:rsid w:val="007B74BF"/>
    <w:rsid w:val="007B7D2F"/>
    <w:rsid w:val="007C4244"/>
    <w:rsid w:val="007D0688"/>
    <w:rsid w:val="007E4118"/>
    <w:rsid w:val="007E501D"/>
    <w:rsid w:val="007E6587"/>
    <w:rsid w:val="007E73AB"/>
    <w:rsid w:val="007F1072"/>
    <w:rsid w:val="007F2214"/>
    <w:rsid w:val="007F2711"/>
    <w:rsid w:val="007F6380"/>
    <w:rsid w:val="008063EC"/>
    <w:rsid w:val="00812D9E"/>
    <w:rsid w:val="00823C0B"/>
    <w:rsid w:val="00824CC9"/>
    <w:rsid w:val="0082772D"/>
    <w:rsid w:val="00827D58"/>
    <w:rsid w:val="00832817"/>
    <w:rsid w:val="008433D3"/>
    <w:rsid w:val="008474C9"/>
    <w:rsid w:val="0085221B"/>
    <w:rsid w:val="00852E60"/>
    <w:rsid w:val="008541B5"/>
    <w:rsid w:val="008542B5"/>
    <w:rsid w:val="00856F2B"/>
    <w:rsid w:val="00860394"/>
    <w:rsid w:val="00867209"/>
    <w:rsid w:val="008714B4"/>
    <w:rsid w:val="00875E86"/>
    <w:rsid w:val="00880C6E"/>
    <w:rsid w:val="00884CCD"/>
    <w:rsid w:val="00890383"/>
    <w:rsid w:val="008924D0"/>
    <w:rsid w:val="00892C4B"/>
    <w:rsid w:val="0089326A"/>
    <w:rsid w:val="00894A43"/>
    <w:rsid w:val="008A2E6A"/>
    <w:rsid w:val="008A30D5"/>
    <w:rsid w:val="008A4C68"/>
    <w:rsid w:val="008A565F"/>
    <w:rsid w:val="008A62EC"/>
    <w:rsid w:val="008B049D"/>
    <w:rsid w:val="008B0B38"/>
    <w:rsid w:val="008B2FBF"/>
    <w:rsid w:val="008B6355"/>
    <w:rsid w:val="008B6AC2"/>
    <w:rsid w:val="008C4674"/>
    <w:rsid w:val="008C48FD"/>
    <w:rsid w:val="008E1ABA"/>
    <w:rsid w:val="008E28A4"/>
    <w:rsid w:val="008E2CF9"/>
    <w:rsid w:val="008F0FA7"/>
    <w:rsid w:val="008F165C"/>
    <w:rsid w:val="008F74E7"/>
    <w:rsid w:val="008F7B74"/>
    <w:rsid w:val="009027D7"/>
    <w:rsid w:val="009152B5"/>
    <w:rsid w:val="009164DC"/>
    <w:rsid w:val="00921978"/>
    <w:rsid w:val="00921FA4"/>
    <w:rsid w:val="009259EB"/>
    <w:rsid w:val="00932F50"/>
    <w:rsid w:val="00934DEC"/>
    <w:rsid w:val="0093651A"/>
    <w:rsid w:val="00947B33"/>
    <w:rsid w:val="00950BF7"/>
    <w:rsid w:val="00952D94"/>
    <w:rsid w:val="009554A5"/>
    <w:rsid w:val="009579C9"/>
    <w:rsid w:val="00966EB9"/>
    <w:rsid w:val="009738E8"/>
    <w:rsid w:val="00975D35"/>
    <w:rsid w:val="00975D97"/>
    <w:rsid w:val="00985A9F"/>
    <w:rsid w:val="0099024E"/>
    <w:rsid w:val="00992DCF"/>
    <w:rsid w:val="009A0C9F"/>
    <w:rsid w:val="009A566C"/>
    <w:rsid w:val="009A573F"/>
    <w:rsid w:val="009B0010"/>
    <w:rsid w:val="009B0393"/>
    <w:rsid w:val="009B0733"/>
    <w:rsid w:val="009B6166"/>
    <w:rsid w:val="009C1480"/>
    <w:rsid w:val="009C4D85"/>
    <w:rsid w:val="009C572C"/>
    <w:rsid w:val="009C7891"/>
    <w:rsid w:val="009D0FA4"/>
    <w:rsid w:val="009D10E5"/>
    <w:rsid w:val="009D3370"/>
    <w:rsid w:val="009D3A05"/>
    <w:rsid w:val="009D76B1"/>
    <w:rsid w:val="009E0EE6"/>
    <w:rsid w:val="009E442D"/>
    <w:rsid w:val="009E50B0"/>
    <w:rsid w:val="009E5415"/>
    <w:rsid w:val="009F796C"/>
    <w:rsid w:val="00A01252"/>
    <w:rsid w:val="00A01627"/>
    <w:rsid w:val="00A0619A"/>
    <w:rsid w:val="00A06255"/>
    <w:rsid w:val="00A12C0C"/>
    <w:rsid w:val="00A14C2F"/>
    <w:rsid w:val="00A15463"/>
    <w:rsid w:val="00A20CA6"/>
    <w:rsid w:val="00A21E3C"/>
    <w:rsid w:val="00A237B0"/>
    <w:rsid w:val="00A23CB0"/>
    <w:rsid w:val="00A249A9"/>
    <w:rsid w:val="00A3296B"/>
    <w:rsid w:val="00A335A0"/>
    <w:rsid w:val="00A33BB0"/>
    <w:rsid w:val="00A410FC"/>
    <w:rsid w:val="00A61C25"/>
    <w:rsid w:val="00A62843"/>
    <w:rsid w:val="00A6454B"/>
    <w:rsid w:val="00A731CE"/>
    <w:rsid w:val="00A735EC"/>
    <w:rsid w:val="00A7463F"/>
    <w:rsid w:val="00A83186"/>
    <w:rsid w:val="00A857BC"/>
    <w:rsid w:val="00A873B2"/>
    <w:rsid w:val="00A91DAA"/>
    <w:rsid w:val="00A93CA1"/>
    <w:rsid w:val="00AA3724"/>
    <w:rsid w:val="00AA6810"/>
    <w:rsid w:val="00AA6F1C"/>
    <w:rsid w:val="00AB2896"/>
    <w:rsid w:val="00AB65FD"/>
    <w:rsid w:val="00AB6E94"/>
    <w:rsid w:val="00AB77E8"/>
    <w:rsid w:val="00AC1D96"/>
    <w:rsid w:val="00AC4ACA"/>
    <w:rsid w:val="00AC6E82"/>
    <w:rsid w:val="00AC72D1"/>
    <w:rsid w:val="00AD0CFC"/>
    <w:rsid w:val="00AD0D32"/>
    <w:rsid w:val="00AD53D2"/>
    <w:rsid w:val="00AD64A6"/>
    <w:rsid w:val="00AD680F"/>
    <w:rsid w:val="00AD6D80"/>
    <w:rsid w:val="00AE3499"/>
    <w:rsid w:val="00AE547C"/>
    <w:rsid w:val="00AE5750"/>
    <w:rsid w:val="00AE7D7B"/>
    <w:rsid w:val="00AF2E75"/>
    <w:rsid w:val="00B01995"/>
    <w:rsid w:val="00B02EA2"/>
    <w:rsid w:val="00B03ED7"/>
    <w:rsid w:val="00B10223"/>
    <w:rsid w:val="00B27302"/>
    <w:rsid w:val="00B30558"/>
    <w:rsid w:val="00B363CC"/>
    <w:rsid w:val="00B37D1E"/>
    <w:rsid w:val="00B44320"/>
    <w:rsid w:val="00B45438"/>
    <w:rsid w:val="00B47720"/>
    <w:rsid w:val="00B51021"/>
    <w:rsid w:val="00B5281B"/>
    <w:rsid w:val="00B52FE4"/>
    <w:rsid w:val="00B532F5"/>
    <w:rsid w:val="00B549B2"/>
    <w:rsid w:val="00B60810"/>
    <w:rsid w:val="00B610FC"/>
    <w:rsid w:val="00B615FB"/>
    <w:rsid w:val="00B627F3"/>
    <w:rsid w:val="00B6417F"/>
    <w:rsid w:val="00B662BA"/>
    <w:rsid w:val="00B71744"/>
    <w:rsid w:val="00B72A53"/>
    <w:rsid w:val="00B763B2"/>
    <w:rsid w:val="00B8046C"/>
    <w:rsid w:val="00B91850"/>
    <w:rsid w:val="00B91DC8"/>
    <w:rsid w:val="00BA3DFC"/>
    <w:rsid w:val="00BA4ED8"/>
    <w:rsid w:val="00BA5C35"/>
    <w:rsid w:val="00BB0A1B"/>
    <w:rsid w:val="00BB3108"/>
    <w:rsid w:val="00BB57C0"/>
    <w:rsid w:val="00BB5FA8"/>
    <w:rsid w:val="00BC2DCB"/>
    <w:rsid w:val="00BC7B8D"/>
    <w:rsid w:val="00BD341C"/>
    <w:rsid w:val="00BD629B"/>
    <w:rsid w:val="00BD672F"/>
    <w:rsid w:val="00BE2827"/>
    <w:rsid w:val="00BE6226"/>
    <w:rsid w:val="00BE704E"/>
    <w:rsid w:val="00BF1FCC"/>
    <w:rsid w:val="00BF5EE9"/>
    <w:rsid w:val="00C14707"/>
    <w:rsid w:val="00C154AE"/>
    <w:rsid w:val="00C2217A"/>
    <w:rsid w:val="00C22B22"/>
    <w:rsid w:val="00C26848"/>
    <w:rsid w:val="00C31331"/>
    <w:rsid w:val="00C373A0"/>
    <w:rsid w:val="00C37A9B"/>
    <w:rsid w:val="00C45025"/>
    <w:rsid w:val="00C45CA4"/>
    <w:rsid w:val="00C4656A"/>
    <w:rsid w:val="00C50ED4"/>
    <w:rsid w:val="00C522D8"/>
    <w:rsid w:val="00C5543F"/>
    <w:rsid w:val="00C5551E"/>
    <w:rsid w:val="00C55B21"/>
    <w:rsid w:val="00C55C1A"/>
    <w:rsid w:val="00C65282"/>
    <w:rsid w:val="00C75F75"/>
    <w:rsid w:val="00C80C97"/>
    <w:rsid w:val="00C85100"/>
    <w:rsid w:val="00C85A19"/>
    <w:rsid w:val="00C938C6"/>
    <w:rsid w:val="00CA169F"/>
    <w:rsid w:val="00CA3BAC"/>
    <w:rsid w:val="00CA4447"/>
    <w:rsid w:val="00CA4B93"/>
    <w:rsid w:val="00CA4C5A"/>
    <w:rsid w:val="00CA5C79"/>
    <w:rsid w:val="00CB077E"/>
    <w:rsid w:val="00CB0DE5"/>
    <w:rsid w:val="00CB44A6"/>
    <w:rsid w:val="00CB4590"/>
    <w:rsid w:val="00CC23D9"/>
    <w:rsid w:val="00CC607B"/>
    <w:rsid w:val="00CC7954"/>
    <w:rsid w:val="00CD473B"/>
    <w:rsid w:val="00CD47E9"/>
    <w:rsid w:val="00CD77E2"/>
    <w:rsid w:val="00CE2AF9"/>
    <w:rsid w:val="00CE3004"/>
    <w:rsid w:val="00CF05DB"/>
    <w:rsid w:val="00CF2954"/>
    <w:rsid w:val="00CF2A6A"/>
    <w:rsid w:val="00CF4383"/>
    <w:rsid w:val="00CF4961"/>
    <w:rsid w:val="00CF4F57"/>
    <w:rsid w:val="00CF5966"/>
    <w:rsid w:val="00D0152C"/>
    <w:rsid w:val="00D03303"/>
    <w:rsid w:val="00D10DC7"/>
    <w:rsid w:val="00D14216"/>
    <w:rsid w:val="00D166FD"/>
    <w:rsid w:val="00D21009"/>
    <w:rsid w:val="00D22FFC"/>
    <w:rsid w:val="00D25ED0"/>
    <w:rsid w:val="00D268BF"/>
    <w:rsid w:val="00D30691"/>
    <w:rsid w:val="00D32EF1"/>
    <w:rsid w:val="00D37102"/>
    <w:rsid w:val="00D42138"/>
    <w:rsid w:val="00D44120"/>
    <w:rsid w:val="00D4615D"/>
    <w:rsid w:val="00D46BC6"/>
    <w:rsid w:val="00D47BA1"/>
    <w:rsid w:val="00D52A99"/>
    <w:rsid w:val="00D61585"/>
    <w:rsid w:val="00D62A02"/>
    <w:rsid w:val="00D71DAF"/>
    <w:rsid w:val="00D816EE"/>
    <w:rsid w:val="00D83217"/>
    <w:rsid w:val="00D84088"/>
    <w:rsid w:val="00D8644D"/>
    <w:rsid w:val="00D872D9"/>
    <w:rsid w:val="00D90922"/>
    <w:rsid w:val="00D9158C"/>
    <w:rsid w:val="00D9335A"/>
    <w:rsid w:val="00D94A2A"/>
    <w:rsid w:val="00D96415"/>
    <w:rsid w:val="00D977D4"/>
    <w:rsid w:val="00DA2D6C"/>
    <w:rsid w:val="00DB20F7"/>
    <w:rsid w:val="00DB2BBE"/>
    <w:rsid w:val="00DB49A9"/>
    <w:rsid w:val="00DB506B"/>
    <w:rsid w:val="00DB5ECF"/>
    <w:rsid w:val="00DB62CF"/>
    <w:rsid w:val="00DC1076"/>
    <w:rsid w:val="00DC2926"/>
    <w:rsid w:val="00DC3515"/>
    <w:rsid w:val="00DC4689"/>
    <w:rsid w:val="00DC52CD"/>
    <w:rsid w:val="00DC65E3"/>
    <w:rsid w:val="00DC758C"/>
    <w:rsid w:val="00DD0577"/>
    <w:rsid w:val="00DD09F2"/>
    <w:rsid w:val="00DD0A33"/>
    <w:rsid w:val="00DD3521"/>
    <w:rsid w:val="00DD3EE7"/>
    <w:rsid w:val="00DD4242"/>
    <w:rsid w:val="00DE28B2"/>
    <w:rsid w:val="00DF2357"/>
    <w:rsid w:val="00DF3B98"/>
    <w:rsid w:val="00DF7F43"/>
    <w:rsid w:val="00E0293B"/>
    <w:rsid w:val="00E0300B"/>
    <w:rsid w:val="00E03EA1"/>
    <w:rsid w:val="00E07AAF"/>
    <w:rsid w:val="00E1245F"/>
    <w:rsid w:val="00E12F9B"/>
    <w:rsid w:val="00E14E42"/>
    <w:rsid w:val="00E15224"/>
    <w:rsid w:val="00E175D8"/>
    <w:rsid w:val="00E22810"/>
    <w:rsid w:val="00E22EE2"/>
    <w:rsid w:val="00E25750"/>
    <w:rsid w:val="00E27C34"/>
    <w:rsid w:val="00E41F66"/>
    <w:rsid w:val="00E5131E"/>
    <w:rsid w:val="00E5355C"/>
    <w:rsid w:val="00E54546"/>
    <w:rsid w:val="00E623A2"/>
    <w:rsid w:val="00E636E2"/>
    <w:rsid w:val="00E64CCB"/>
    <w:rsid w:val="00E65FB2"/>
    <w:rsid w:val="00E74C2B"/>
    <w:rsid w:val="00E81E7E"/>
    <w:rsid w:val="00E82825"/>
    <w:rsid w:val="00E84ECB"/>
    <w:rsid w:val="00E873C5"/>
    <w:rsid w:val="00E87F24"/>
    <w:rsid w:val="00E91328"/>
    <w:rsid w:val="00E94C8C"/>
    <w:rsid w:val="00E976CB"/>
    <w:rsid w:val="00EA1023"/>
    <w:rsid w:val="00EA4017"/>
    <w:rsid w:val="00EA5591"/>
    <w:rsid w:val="00ED233B"/>
    <w:rsid w:val="00ED35AE"/>
    <w:rsid w:val="00ED6109"/>
    <w:rsid w:val="00ED6676"/>
    <w:rsid w:val="00EE7148"/>
    <w:rsid w:val="00EF477F"/>
    <w:rsid w:val="00EF5E8D"/>
    <w:rsid w:val="00EF6411"/>
    <w:rsid w:val="00F0539A"/>
    <w:rsid w:val="00F069AE"/>
    <w:rsid w:val="00F10990"/>
    <w:rsid w:val="00F1764B"/>
    <w:rsid w:val="00F17D89"/>
    <w:rsid w:val="00F23484"/>
    <w:rsid w:val="00F241E3"/>
    <w:rsid w:val="00F24310"/>
    <w:rsid w:val="00F271BC"/>
    <w:rsid w:val="00F31444"/>
    <w:rsid w:val="00F3191F"/>
    <w:rsid w:val="00F33BEE"/>
    <w:rsid w:val="00F341BC"/>
    <w:rsid w:val="00F41D10"/>
    <w:rsid w:val="00F4327F"/>
    <w:rsid w:val="00F44CE3"/>
    <w:rsid w:val="00F45BF2"/>
    <w:rsid w:val="00F47591"/>
    <w:rsid w:val="00F517A2"/>
    <w:rsid w:val="00F571C7"/>
    <w:rsid w:val="00F601AE"/>
    <w:rsid w:val="00F6325E"/>
    <w:rsid w:val="00F64042"/>
    <w:rsid w:val="00F72DEB"/>
    <w:rsid w:val="00F74576"/>
    <w:rsid w:val="00F80609"/>
    <w:rsid w:val="00F8196B"/>
    <w:rsid w:val="00F850D5"/>
    <w:rsid w:val="00F852CC"/>
    <w:rsid w:val="00F9030B"/>
    <w:rsid w:val="00F90997"/>
    <w:rsid w:val="00F934EA"/>
    <w:rsid w:val="00F94674"/>
    <w:rsid w:val="00FA2F3A"/>
    <w:rsid w:val="00FA3501"/>
    <w:rsid w:val="00FA5CCA"/>
    <w:rsid w:val="00FA6600"/>
    <w:rsid w:val="00FB2009"/>
    <w:rsid w:val="00FB2A66"/>
    <w:rsid w:val="00FB76B3"/>
    <w:rsid w:val="00FC70E5"/>
    <w:rsid w:val="00FC7EC6"/>
    <w:rsid w:val="00FD11C2"/>
    <w:rsid w:val="00FD2F88"/>
    <w:rsid w:val="00FD477D"/>
    <w:rsid w:val="00FD69E4"/>
    <w:rsid w:val="00FE05D1"/>
    <w:rsid w:val="00FE0FB0"/>
    <w:rsid w:val="00FE316B"/>
    <w:rsid w:val="00FE652E"/>
    <w:rsid w:val="00FE6849"/>
    <w:rsid w:val="00FE6D09"/>
    <w:rsid w:val="00FF26D8"/>
    <w:rsid w:val="00FF64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5685E"/>
    <w:pPr>
      <w:widowControl w:val="0"/>
      <w:jc w:val="both"/>
    </w:pPr>
    <w:rPr>
      <w:kern w:val="2"/>
      <w:sz w:val="21"/>
      <w:szCs w:val="24"/>
    </w:rPr>
  </w:style>
  <w:style w:type="paragraph" w:styleId="1">
    <w:name w:val="heading 1"/>
    <w:basedOn w:val="a"/>
    <w:next w:val="a"/>
    <w:qFormat/>
    <w:rsid w:val="000F3BEC"/>
    <w:pPr>
      <w:keepNext/>
      <w:keepLines/>
      <w:spacing w:before="120" w:after="120"/>
      <w:outlineLvl w:val="0"/>
    </w:pPr>
    <w:rPr>
      <w:b/>
      <w:bCs/>
      <w:kern w:val="44"/>
      <w:sz w:val="30"/>
      <w:szCs w:val="44"/>
    </w:rPr>
  </w:style>
  <w:style w:type="paragraph" w:styleId="2">
    <w:name w:val="heading 2"/>
    <w:basedOn w:val="a"/>
    <w:next w:val="a"/>
    <w:qFormat/>
    <w:rsid w:val="004E23EE"/>
    <w:pPr>
      <w:keepNext/>
      <w:keepLines/>
      <w:spacing w:before="60" w:after="60"/>
      <w:outlineLvl w:val="1"/>
    </w:pPr>
    <w:rPr>
      <w:rFonts w:ascii="Arial" w:eastAsia="黑体" w:hAnsi="Arial"/>
      <w:b/>
      <w:bCs/>
      <w:sz w:val="28"/>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ocument Map"/>
    <w:basedOn w:val="a"/>
    <w:semiHidden/>
    <w:rsid w:val="009D3A05"/>
    <w:pPr>
      <w:shd w:val="clear" w:color="auto" w:fill="000080"/>
    </w:pPr>
  </w:style>
  <w:style w:type="table" w:styleId="a4">
    <w:name w:val="Table Grid"/>
    <w:basedOn w:val="a1"/>
    <w:rsid w:val="00061AA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rsid w:val="00AD68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9" w:lineRule="atLeast"/>
      <w:jc w:val="left"/>
    </w:pPr>
    <w:rPr>
      <w:rFonts w:ascii="Arial" w:hAnsi="Arial" w:cs="Arial"/>
      <w:kern w:val="0"/>
      <w:sz w:val="19"/>
      <w:szCs w:val="19"/>
    </w:rPr>
  </w:style>
  <w:style w:type="character" w:styleId="a5">
    <w:name w:val="Emphasis"/>
    <w:basedOn w:val="a0"/>
    <w:qFormat/>
    <w:rsid w:val="00F17D89"/>
    <w:rPr>
      <w:b w:val="0"/>
      <w:bCs w:val="0"/>
      <w:i w:val="0"/>
      <w:iCs w:val="0"/>
      <w:color w:val="CC0033"/>
    </w:rPr>
  </w:style>
  <w:style w:type="paragraph" w:customStyle="1" w:styleId="Char">
    <w:name w:val=" Char"/>
    <w:basedOn w:val="a"/>
    <w:autoRedefine/>
    <w:rsid w:val="001E18E5"/>
    <w:pPr>
      <w:widowControl/>
      <w:spacing w:after="160" w:line="360" w:lineRule="auto"/>
      <w:ind w:firstLineChars="196" w:firstLine="627"/>
      <w:jc w:val="left"/>
    </w:pPr>
    <w:rPr>
      <w:rFonts w:ascii="Verdana" w:eastAsia="仿宋_GB2312" w:cs="Verdana"/>
      <w:kern w:val="0"/>
      <w:sz w:val="32"/>
      <w:szCs w:val="32"/>
    </w:rPr>
  </w:style>
  <w:style w:type="character" w:styleId="a6">
    <w:name w:val="Hyperlink"/>
    <w:basedOn w:val="a0"/>
    <w:uiPriority w:val="99"/>
    <w:rsid w:val="00144484"/>
    <w:rPr>
      <w:color w:val="0033CC"/>
      <w:u w:val="single"/>
    </w:rPr>
  </w:style>
  <w:style w:type="paragraph" w:styleId="a7">
    <w:name w:val="footer"/>
    <w:basedOn w:val="a"/>
    <w:rsid w:val="00CA4B93"/>
    <w:pPr>
      <w:tabs>
        <w:tab w:val="center" w:pos="4153"/>
        <w:tab w:val="right" w:pos="8306"/>
      </w:tabs>
      <w:snapToGrid w:val="0"/>
      <w:jc w:val="left"/>
    </w:pPr>
    <w:rPr>
      <w:sz w:val="18"/>
      <w:szCs w:val="18"/>
    </w:rPr>
  </w:style>
  <w:style w:type="character" w:styleId="a8">
    <w:name w:val="page number"/>
    <w:basedOn w:val="a0"/>
    <w:rsid w:val="00CA4B93"/>
  </w:style>
  <w:style w:type="paragraph" w:styleId="10">
    <w:name w:val="toc 1"/>
    <w:basedOn w:val="a"/>
    <w:next w:val="a"/>
    <w:autoRedefine/>
    <w:uiPriority w:val="39"/>
    <w:rsid w:val="00DF2357"/>
    <w:pPr>
      <w:tabs>
        <w:tab w:val="right" w:leader="dot" w:pos="8296"/>
      </w:tabs>
    </w:pPr>
    <w:rPr>
      <w:rFonts w:ascii="仿宋_GB2312" w:eastAsia="仿宋_GB2312"/>
      <w:noProof/>
      <w:kern w:val="0"/>
      <w:sz w:val="32"/>
      <w:szCs w:val="32"/>
    </w:rPr>
  </w:style>
  <w:style w:type="paragraph" w:styleId="a9">
    <w:name w:val="header"/>
    <w:basedOn w:val="a"/>
    <w:rsid w:val="00331F7F"/>
    <w:pPr>
      <w:pBdr>
        <w:bottom w:val="single" w:sz="6" w:space="1" w:color="auto"/>
      </w:pBdr>
      <w:tabs>
        <w:tab w:val="center" w:pos="4153"/>
        <w:tab w:val="right" w:pos="8306"/>
      </w:tabs>
      <w:snapToGrid w:val="0"/>
      <w:jc w:val="center"/>
    </w:pPr>
    <w:rPr>
      <w:sz w:val="18"/>
      <w:szCs w:val="18"/>
    </w:rPr>
  </w:style>
  <w:style w:type="character" w:styleId="aa">
    <w:name w:val="Strong"/>
    <w:basedOn w:val="a0"/>
    <w:qFormat/>
    <w:rsid w:val="002C61FC"/>
    <w:rPr>
      <w:b/>
      <w:bCs/>
    </w:rPr>
  </w:style>
  <w:style w:type="paragraph" w:customStyle="1" w:styleId="style3">
    <w:name w:val="style3"/>
    <w:basedOn w:val="a"/>
    <w:rsid w:val="00FA6600"/>
    <w:pPr>
      <w:widowControl/>
      <w:spacing w:before="100" w:beforeAutospacing="1" w:after="100" w:afterAutospacing="1"/>
      <w:jc w:val="left"/>
    </w:pPr>
    <w:rPr>
      <w:rFonts w:ascii="宋体" w:hAnsi="宋体" w:cs="宋体"/>
      <w:kern w:val="0"/>
      <w:sz w:val="22"/>
      <w:szCs w:val="22"/>
    </w:rPr>
  </w:style>
  <w:style w:type="paragraph" w:styleId="ab">
    <w:name w:val="Plain Text"/>
    <w:basedOn w:val="a"/>
    <w:link w:val="Char0"/>
    <w:rsid w:val="00214C0F"/>
    <w:rPr>
      <w:rFonts w:ascii="宋体" w:hAnsi="Courier New"/>
      <w:szCs w:val="20"/>
    </w:rPr>
  </w:style>
  <w:style w:type="paragraph" w:styleId="20">
    <w:name w:val="toc 2"/>
    <w:basedOn w:val="a"/>
    <w:next w:val="a"/>
    <w:autoRedefine/>
    <w:semiHidden/>
    <w:rsid w:val="00E82825"/>
    <w:pPr>
      <w:ind w:leftChars="200" w:left="420"/>
    </w:pPr>
  </w:style>
  <w:style w:type="paragraph" w:styleId="ac">
    <w:name w:val="Body Text Indent"/>
    <w:basedOn w:val="a"/>
    <w:rsid w:val="00D0152C"/>
    <w:pPr>
      <w:ind w:firstLineChars="200" w:firstLine="640"/>
    </w:pPr>
    <w:rPr>
      <w:rFonts w:ascii="仿宋_GB2312" w:eastAsia="仿宋_GB2312" w:hint="eastAsia"/>
      <w:sz w:val="32"/>
    </w:rPr>
  </w:style>
  <w:style w:type="paragraph" w:styleId="ad">
    <w:name w:val="Balloon Text"/>
    <w:basedOn w:val="a"/>
    <w:semiHidden/>
    <w:rsid w:val="00F74576"/>
    <w:rPr>
      <w:sz w:val="18"/>
      <w:szCs w:val="18"/>
    </w:rPr>
  </w:style>
  <w:style w:type="character" w:customStyle="1" w:styleId="Char0">
    <w:name w:val="纯文本 Char"/>
    <w:basedOn w:val="a0"/>
    <w:link w:val="ab"/>
    <w:rsid w:val="00335BA7"/>
    <w:rPr>
      <w:rFonts w:ascii="宋体" w:hAnsi="Courier New"/>
      <w:kern w:val="2"/>
      <w:sz w:val="21"/>
    </w:rPr>
  </w:style>
</w:styles>
</file>

<file path=word/webSettings.xml><?xml version="1.0" encoding="utf-8"?>
<w:webSettings xmlns:r="http://schemas.openxmlformats.org/officeDocument/2006/relationships" xmlns:w="http://schemas.openxmlformats.org/wordprocessingml/2006/main">
  <w:divs>
    <w:div w:id="66080052">
      <w:bodyDiv w:val="1"/>
      <w:marLeft w:val="0"/>
      <w:marRight w:val="0"/>
      <w:marTop w:val="0"/>
      <w:marBottom w:val="0"/>
      <w:divBdr>
        <w:top w:val="none" w:sz="0" w:space="0" w:color="auto"/>
        <w:left w:val="none" w:sz="0" w:space="0" w:color="auto"/>
        <w:bottom w:val="none" w:sz="0" w:space="0" w:color="auto"/>
        <w:right w:val="none" w:sz="0" w:space="0" w:color="auto"/>
      </w:divBdr>
    </w:div>
    <w:div w:id="712925190">
      <w:bodyDiv w:val="1"/>
      <w:marLeft w:val="0"/>
      <w:marRight w:val="0"/>
      <w:marTop w:val="0"/>
      <w:marBottom w:val="0"/>
      <w:divBdr>
        <w:top w:val="none" w:sz="0" w:space="0" w:color="auto"/>
        <w:left w:val="none" w:sz="0" w:space="0" w:color="auto"/>
        <w:bottom w:val="none" w:sz="0" w:space="0" w:color="auto"/>
        <w:right w:val="none" w:sz="0" w:space="0" w:color="auto"/>
      </w:divBdr>
      <w:divsChild>
        <w:div w:id="1320766904">
          <w:marLeft w:val="0"/>
          <w:marRight w:val="0"/>
          <w:marTop w:val="0"/>
          <w:marBottom w:val="0"/>
          <w:divBdr>
            <w:top w:val="none" w:sz="0" w:space="0" w:color="auto"/>
            <w:left w:val="none" w:sz="0" w:space="0" w:color="auto"/>
            <w:bottom w:val="none" w:sz="0" w:space="0" w:color="auto"/>
            <w:right w:val="none" w:sz="0" w:space="0" w:color="auto"/>
          </w:divBdr>
          <w:divsChild>
            <w:div w:id="1487435236">
              <w:marLeft w:val="0"/>
              <w:marRight w:val="0"/>
              <w:marTop w:val="0"/>
              <w:marBottom w:val="0"/>
              <w:divBdr>
                <w:top w:val="none" w:sz="0" w:space="0" w:color="auto"/>
                <w:left w:val="none" w:sz="0" w:space="0" w:color="auto"/>
                <w:bottom w:val="none" w:sz="0" w:space="0" w:color="auto"/>
                <w:right w:val="none" w:sz="0" w:space="0" w:color="auto"/>
              </w:divBdr>
              <w:divsChild>
                <w:div w:id="1738942162">
                  <w:marLeft w:val="0"/>
                  <w:marRight w:val="0"/>
                  <w:marTop w:val="0"/>
                  <w:marBottom w:val="0"/>
                  <w:divBdr>
                    <w:top w:val="none" w:sz="0" w:space="0" w:color="auto"/>
                    <w:left w:val="none" w:sz="0" w:space="0" w:color="auto"/>
                    <w:bottom w:val="none" w:sz="0" w:space="0" w:color="auto"/>
                    <w:right w:val="none" w:sz="0" w:space="0" w:color="auto"/>
                  </w:divBdr>
                  <w:divsChild>
                    <w:div w:id="1184243260">
                      <w:marLeft w:val="0"/>
                      <w:marRight w:val="0"/>
                      <w:marTop w:val="175"/>
                      <w:marBottom w:val="0"/>
                      <w:divBdr>
                        <w:top w:val="none" w:sz="0" w:space="0" w:color="auto"/>
                        <w:left w:val="none" w:sz="0" w:space="0" w:color="auto"/>
                        <w:bottom w:val="none" w:sz="0" w:space="0" w:color="auto"/>
                        <w:right w:val="none" w:sz="0" w:space="0" w:color="auto"/>
                      </w:divBdr>
                      <w:divsChild>
                        <w:div w:id="1128203396">
                          <w:marLeft w:val="0"/>
                          <w:marRight w:val="0"/>
                          <w:marTop w:val="0"/>
                          <w:marBottom w:val="0"/>
                          <w:divBdr>
                            <w:top w:val="none" w:sz="0" w:space="0" w:color="auto"/>
                            <w:left w:val="none" w:sz="0" w:space="0" w:color="auto"/>
                            <w:bottom w:val="none" w:sz="0" w:space="0" w:color="auto"/>
                            <w:right w:val="none" w:sz="0" w:space="0" w:color="auto"/>
                          </w:divBdr>
                          <w:divsChild>
                            <w:div w:id="978877951">
                              <w:marLeft w:val="0"/>
                              <w:marRight w:val="38"/>
                              <w:marTop w:val="50"/>
                              <w:marBottom w:val="0"/>
                              <w:divBdr>
                                <w:top w:val="single" w:sz="4" w:space="10" w:color="DDDDDD"/>
                                <w:left w:val="single" w:sz="4" w:space="13" w:color="DDDDDD"/>
                                <w:bottom w:val="single" w:sz="4" w:space="6" w:color="DDDDDD"/>
                                <w:right w:val="single" w:sz="4" w:space="19" w:color="DDDDDD"/>
                              </w:divBdr>
                              <w:divsChild>
                                <w:div w:id="266890439">
                                  <w:marLeft w:val="0"/>
                                  <w:marRight w:val="0"/>
                                  <w:marTop w:val="0"/>
                                  <w:marBottom w:val="0"/>
                                  <w:divBdr>
                                    <w:top w:val="none" w:sz="0" w:space="0" w:color="auto"/>
                                    <w:left w:val="none" w:sz="0" w:space="0" w:color="auto"/>
                                    <w:bottom w:val="none" w:sz="0" w:space="0" w:color="auto"/>
                                    <w:right w:val="none" w:sz="0" w:space="0" w:color="auto"/>
                                  </w:divBdr>
                                  <w:divsChild>
                                    <w:div w:id="1256672819">
                                      <w:marLeft w:val="0"/>
                                      <w:marRight w:val="0"/>
                                      <w:marTop w:val="0"/>
                                      <w:marBottom w:val="0"/>
                                      <w:divBdr>
                                        <w:top w:val="none" w:sz="0" w:space="0" w:color="auto"/>
                                        <w:left w:val="none" w:sz="0" w:space="0" w:color="auto"/>
                                        <w:bottom w:val="none" w:sz="0" w:space="0" w:color="auto"/>
                                        <w:right w:val="none" w:sz="0" w:space="0" w:color="auto"/>
                                      </w:divBdr>
                                      <w:divsChild>
                                        <w:div w:id="31077303">
                                          <w:marLeft w:val="0"/>
                                          <w:marRight w:val="0"/>
                                          <w:marTop w:val="0"/>
                                          <w:marBottom w:val="0"/>
                                          <w:divBdr>
                                            <w:top w:val="none" w:sz="0" w:space="0" w:color="auto"/>
                                            <w:left w:val="none" w:sz="0" w:space="0" w:color="auto"/>
                                            <w:bottom w:val="none" w:sz="0" w:space="0" w:color="auto"/>
                                            <w:right w:val="none" w:sz="0" w:space="0" w:color="auto"/>
                                          </w:divBdr>
                                        </w:div>
                                        <w:div w:id="44792209">
                                          <w:marLeft w:val="0"/>
                                          <w:marRight w:val="0"/>
                                          <w:marTop w:val="0"/>
                                          <w:marBottom w:val="0"/>
                                          <w:divBdr>
                                            <w:top w:val="none" w:sz="0" w:space="0" w:color="auto"/>
                                            <w:left w:val="none" w:sz="0" w:space="0" w:color="auto"/>
                                            <w:bottom w:val="none" w:sz="0" w:space="0" w:color="auto"/>
                                            <w:right w:val="none" w:sz="0" w:space="0" w:color="auto"/>
                                          </w:divBdr>
                                        </w:div>
                                        <w:div w:id="45574051">
                                          <w:marLeft w:val="0"/>
                                          <w:marRight w:val="0"/>
                                          <w:marTop w:val="0"/>
                                          <w:marBottom w:val="0"/>
                                          <w:divBdr>
                                            <w:top w:val="none" w:sz="0" w:space="0" w:color="auto"/>
                                            <w:left w:val="none" w:sz="0" w:space="0" w:color="auto"/>
                                            <w:bottom w:val="none" w:sz="0" w:space="0" w:color="auto"/>
                                            <w:right w:val="none" w:sz="0" w:space="0" w:color="auto"/>
                                          </w:divBdr>
                                        </w:div>
                                        <w:div w:id="143476517">
                                          <w:marLeft w:val="0"/>
                                          <w:marRight w:val="0"/>
                                          <w:marTop w:val="0"/>
                                          <w:marBottom w:val="0"/>
                                          <w:divBdr>
                                            <w:top w:val="none" w:sz="0" w:space="0" w:color="auto"/>
                                            <w:left w:val="none" w:sz="0" w:space="0" w:color="auto"/>
                                            <w:bottom w:val="none" w:sz="0" w:space="0" w:color="auto"/>
                                            <w:right w:val="none" w:sz="0" w:space="0" w:color="auto"/>
                                          </w:divBdr>
                                        </w:div>
                                        <w:div w:id="189806273">
                                          <w:marLeft w:val="0"/>
                                          <w:marRight w:val="0"/>
                                          <w:marTop w:val="0"/>
                                          <w:marBottom w:val="0"/>
                                          <w:divBdr>
                                            <w:top w:val="none" w:sz="0" w:space="0" w:color="auto"/>
                                            <w:left w:val="none" w:sz="0" w:space="0" w:color="auto"/>
                                            <w:bottom w:val="none" w:sz="0" w:space="0" w:color="auto"/>
                                            <w:right w:val="none" w:sz="0" w:space="0" w:color="auto"/>
                                          </w:divBdr>
                                        </w:div>
                                        <w:div w:id="212860946">
                                          <w:marLeft w:val="0"/>
                                          <w:marRight w:val="0"/>
                                          <w:marTop w:val="0"/>
                                          <w:marBottom w:val="0"/>
                                          <w:divBdr>
                                            <w:top w:val="none" w:sz="0" w:space="0" w:color="auto"/>
                                            <w:left w:val="none" w:sz="0" w:space="0" w:color="auto"/>
                                            <w:bottom w:val="none" w:sz="0" w:space="0" w:color="auto"/>
                                            <w:right w:val="none" w:sz="0" w:space="0" w:color="auto"/>
                                          </w:divBdr>
                                        </w:div>
                                        <w:div w:id="384764182">
                                          <w:marLeft w:val="0"/>
                                          <w:marRight w:val="0"/>
                                          <w:marTop w:val="0"/>
                                          <w:marBottom w:val="0"/>
                                          <w:divBdr>
                                            <w:top w:val="none" w:sz="0" w:space="0" w:color="auto"/>
                                            <w:left w:val="none" w:sz="0" w:space="0" w:color="auto"/>
                                            <w:bottom w:val="none" w:sz="0" w:space="0" w:color="auto"/>
                                            <w:right w:val="none" w:sz="0" w:space="0" w:color="auto"/>
                                          </w:divBdr>
                                        </w:div>
                                        <w:div w:id="411976187">
                                          <w:marLeft w:val="0"/>
                                          <w:marRight w:val="0"/>
                                          <w:marTop w:val="0"/>
                                          <w:marBottom w:val="0"/>
                                          <w:divBdr>
                                            <w:top w:val="none" w:sz="0" w:space="0" w:color="auto"/>
                                            <w:left w:val="none" w:sz="0" w:space="0" w:color="auto"/>
                                            <w:bottom w:val="none" w:sz="0" w:space="0" w:color="auto"/>
                                            <w:right w:val="none" w:sz="0" w:space="0" w:color="auto"/>
                                          </w:divBdr>
                                        </w:div>
                                        <w:div w:id="413816306">
                                          <w:marLeft w:val="0"/>
                                          <w:marRight w:val="0"/>
                                          <w:marTop w:val="0"/>
                                          <w:marBottom w:val="0"/>
                                          <w:divBdr>
                                            <w:top w:val="none" w:sz="0" w:space="0" w:color="auto"/>
                                            <w:left w:val="none" w:sz="0" w:space="0" w:color="auto"/>
                                            <w:bottom w:val="none" w:sz="0" w:space="0" w:color="auto"/>
                                            <w:right w:val="none" w:sz="0" w:space="0" w:color="auto"/>
                                          </w:divBdr>
                                        </w:div>
                                        <w:div w:id="556739908">
                                          <w:marLeft w:val="0"/>
                                          <w:marRight w:val="0"/>
                                          <w:marTop w:val="0"/>
                                          <w:marBottom w:val="0"/>
                                          <w:divBdr>
                                            <w:top w:val="none" w:sz="0" w:space="0" w:color="auto"/>
                                            <w:left w:val="none" w:sz="0" w:space="0" w:color="auto"/>
                                            <w:bottom w:val="none" w:sz="0" w:space="0" w:color="auto"/>
                                            <w:right w:val="none" w:sz="0" w:space="0" w:color="auto"/>
                                          </w:divBdr>
                                        </w:div>
                                        <w:div w:id="577835550">
                                          <w:marLeft w:val="0"/>
                                          <w:marRight w:val="0"/>
                                          <w:marTop w:val="0"/>
                                          <w:marBottom w:val="0"/>
                                          <w:divBdr>
                                            <w:top w:val="none" w:sz="0" w:space="0" w:color="auto"/>
                                            <w:left w:val="none" w:sz="0" w:space="0" w:color="auto"/>
                                            <w:bottom w:val="none" w:sz="0" w:space="0" w:color="auto"/>
                                            <w:right w:val="none" w:sz="0" w:space="0" w:color="auto"/>
                                          </w:divBdr>
                                        </w:div>
                                        <w:div w:id="684093044">
                                          <w:marLeft w:val="0"/>
                                          <w:marRight w:val="0"/>
                                          <w:marTop w:val="0"/>
                                          <w:marBottom w:val="0"/>
                                          <w:divBdr>
                                            <w:top w:val="none" w:sz="0" w:space="0" w:color="auto"/>
                                            <w:left w:val="none" w:sz="0" w:space="0" w:color="auto"/>
                                            <w:bottom w:val="none" w:sz="0" w:space="0" w:color="auto"/>
                                            <w:right w:val="none" w:sz="0" w:space="0" w:color="auto"/>
                                          </w:divBdr>
                                        </w:div>
                                        <w:div w:id="688796682">
                                          <w:marLeft w:val="0"/>
                                          <w:marRight w:val="0"/>
                                          <w:marTop w:val="0"/>
                                          <w:marBottom w:val="0"/>
                                          <w:divBdr>
                                            <w:top w:val="none" w:sz="0" w:space="0" w:color="auto"/>
                                            <w:left w:val="none" w:sz="0" w:space="0" w:color="auto"/>
                                            <w:bottom w:val="none" w:sz="0" w:space="0" w:color="auto"/>
                                            <w:right w:val="none" w:sz="0" w:space="0" w:color="auto"/>
                                          </w:divBdr>
                                        </w:div>
                                        <w:div w:id="693650826">
                                          <w:marLeft w:val="0"/>
                                          <w:marRight w:val="0"/>
                                          <w:marTop w:val="0"/>
                                          <w:marBottom w:val="0"/>
                                          <w:divBdr>
                                            <w:top w:val="none" w:sz="0" w:space="0" w:color="auto"/>
                                            <w:left w:val="none" w:sz="0" w:space="0" w:color="auto"/>
                                            <w:bottom w:val="none" w:sz="0" w:space="0" w:color="auto"/>
                                            <w:right w:val="none" w:sz="0" w:space="0" w:color="auto"/>
                                          </w:divBdr>
                                        </w:div>
                                        <w:div w:id="694039922">
                                          <w:marLeft w:val="0"/>
                                          <w:marRight w:val="0"/>
                                          <w:marTop w:val="0"/>
                                          <w:marBottom w:val="0"/>
                                          <w:divBdr>
                                            <w:top w:val="none" w:sz="0" w:space="0" w:color="auto"/>
                                            <w:left w:val="none" w:sz="0" w:space="0" w:color="auto"/>
                                            <w:bottom w:val="none" w:sz="0" w:space="0" w:color="auto"/>
                                            <w:right w:val="none" w:sz="0" w:space="0" w:color="auto"/>
                                          </w:divBdr>
                                        </w:div>
                                        <w:div w:id="774832811">
                                          <w:marLeft w:val="0"/>
                                          <w:marRight w:val="0"/>
                                          <w:marTop w:val="0"/>
                                          <w:marBottom w:val="0"/>
                                          <w:divBdr>
                                            <w:top w:val="none" w:sz="0" w:space="0" w:color="auto"/>
                                            <w:left w:val="none" w:sz="0" w:space="0" w:color="auto"/>
                                            <w:bottom w:val="none" w:sz="0" w:space="0" w:color="auto"/>
                                            <w:right w:val="none" w:sz="0" w:space="0" w:color="auto"/>
                                          </w:divBdr>
                                        </w:div>
                                        <w:div w:id="840778209">
                                          <w:marLeft w:val="0"/>
                                          <w:marRight w:val="0"/>
                                          <w:marTop w:val="0"/>
                                          <w:marBottom w:val="0"/>
                                          <w:divBdr>
                                            <w:top w:val="none" w:sz="0" w:space="0" w:color="auto"/>
                                            <w:left w:val="none" w:sz="0" w:space="0" w:color="auto"/>
                                            <w:bottom w:val="none" w:sz="0" w:space="0" w:color="auto"/>
                                            <w:right w:val="none" w:sz="0" w:space="0" w:color="auto"/>
                                          </w:divBdr>
                                        </w:div>
                                        <w:div w:id="971180811">
                                          <w:marLeft w:val="0"/>
                                          <w:marRight w:val="0"/>
                                          <w:marTop w:val="0"/>
                                          <w:marBottom w:val="0"/>
                                          <w:divBdr>
                                            <w:top w:val="none" w:sz="0" w:space="0" w:color="auto"/>
                                            <w:left w:val="none" w:sz="0" w:space="0" w:color="auto"/>
                                            <w:bottom w:val="none" w:sz="0" w:space="0" w:color="auto"/>
                                            <w:right w:val="none" w:sz="0" w:space="0" w:color="auto"/>
                                          </w:divBdr>
                                        </w:div>
                                        <w:div w:id="976492409">
                                          <w:marLeft w:val="0"/>
                                          <w:marRight w:val="0"/>
                                          <w:marTop w:val="0"/>
                                          <w:marBottom w:val="0"/>
                                          <w:divBdr>
                                            <w:top w:val="none" w:sz="0" w:space="0" w:color="auto"/>
                                            <w:left w:val="none" w:sz="0" w:space="0" w:color="auto"/>
                                            <w:bottom w:val="none" w:sz="0" w:space="0" w:color="auto"/>
                                            <w:right w:val="none" w:sz="0" w:space="0" w:color="auto"/>
                                          </w:divBdr>
                                        </w:div>
                                        <w:div w:id="992375036">
                                          <w:marLeft w:val="0"/>
                                          <w:marRight w:val="0"/>
                                          <w:marTop w:val="0"/>
                                          <w:marBottom w:val="0"/>
                                          <w:divBdr>
                                            <w:top w:val="none" w:sz="0" w:space="0" w:color="auto"/>
                                            <w:left w:val="none" w:sz="0" w:space="0" w:color="auto"/>
                                            <w:bottom w:val="none" w:sz="0" w:space="0" w:color="auto"/>
                                            <w:right w:val="none" w:sz="0" w:space="0" w:color="auto"/>
                                          </w:divBdr>
                                        </w:div>
                                        <w:div w:id="1111170956">
                                          <w:marLeft w:val="0"/>
                                          <w:marRight w:val="0"/>
                                          <w:marTop w:val="0"/>
                                          <w:marBottom w:val="0"/>
                                          <w:divBdr>
                                            <w:top w:val="none" w:sz="0" w:space="0" w:color="auto"/>
                                            <w:left w:val="none" w:sz="0" w:space="0" w:color="auto"/>
                                            <w:bottom w:val="none" w:sz="0" w:space="0" w:color="auto"/>
                                            <w:right w:val="none" w:sz="0" w:space="0" w:color="auto"/>
                                          </w:divBdr>
                                        </w:div>
                                        <w:div w:id="1161190542">
                                          <w:marLeft w:val="0"/>
                                          <w:marRight w:val="0"/>
                                          <w:marTop w:val="0"/>
                                          <w:marBottom w:val="0"/>
                                          <w:divBdr>
                                            <w:top w:val="none" w:sz="0" w:space="0" w:color="auto"/>
                                            <w:left w:val="none" w:sz="0" w:space="0" w:color="auto"/>
                                            <w:bottom w:val="none" w:sz="0" w:space="0" w:color="auto"/>
                                            <w:right w:val="none" w:sz="0" w:space="0" w:color="auto"/>
                                          </w:divBdr>
                                        </w:div>
                                        <w:div w:id="1190140905">
                                          <w:marLeft w:val="0"/>
                                          <w:marRight w:val="0"/>
                                          <w:marTop w:val="0"/>
                                          <w:marBottom w:val="0"/>
                                          <w:divBdr>
                                            <w:top w:val="none" w:sz="0" w:space="0" w:color="auto"/>
                                            <w:left w:val="none" w:sz="0" w:space="0" w:color="auto"/>
                                            <w:bottom w:val="none" w:sz="0" w:space="0" w:color="auto"/>
                                            <w:right w:val="none" w:sz="0" w:space="0" w:color="auto"/>
                                          </w:divBdr>
                                        </w:div>
                                        <w:div w:id="1208565038">
                                          <w:marLeft w:val="0"/>
                                          <w:marRight w:val="0"/>
                                          <w:marTop w:val="0"/>
                                          <w:marBottom w:val="0"/>
                                          <w:divBdr>
                                            <w:top w:val="none" w:sz="0" w:space="0" w:color="auto"/>
                                            <w:left w:val="none" w:sz="0" w:space="0" w:color="auto"/>
                                            <w:bottom w:val="none" w:sz="0" w:space="0" w:color="auto"/>
                                            <w:right w:val="none" w:sz="0" w:space="0" w:color="auto"/>
                                          </w:divBdr>
                                        </w:div>
                                        <w:div w:id="1271163042">
                                          <w:marLeft w:val="0"/>
                                          <w:marRight w:val="0"/>
                                          <w:marTop w:val="0"/>
                                          <w:marBottom w:val="0"/>
                                          <w:divBdr>
                                            <w:top w:val="none" w:sz="0" w:space="0" w:color="auto"/>
                                            <w:left w:val="none" w:sz="0" w:space="0" w:color="auto"/>
                                            <w:bottom w:val="none" w:sz="0" w:space="0" w:color="auto"/>
                                            <w:right w:val="none" w:sz="0" w:space="0" w:color="auto"/>
                                          </w:divBdr>
                                        </w:div>
                                        <w:div w:id="1307322765">
                                          <w:marLeft w:val="0"/>
                                          <w:marRight w:val="0"/>
                                          <w:marTop w:val="0"/>
                                          <w:marBottom w:val="0"/>
                                          <w:divBdr>
                                            <w:top w:val="none" w:sz="0" w:space="0" w:color="auto"/>
                                            <w:left w:val="none" w:sz="0" w:space="0" w:color="auto"/>
                                            <w:bottom w:val="none" w:sz="0" w:space="0" w:color="auto"/>
                                            <w:right w:val="none" w:sz="0" w:space="0" w:color="auto"/>
                                          </w:divBdr>
                                        </w:div>
                                        <w:div w:id="1314800511">
                                          <w:marLeft w:val="0"/>
                                          <w:marRight w:val="0"/>
                                          <w:marTop w:val="0"/>
                                          <w:marBottom w:val="0"/>
                                          <w:divBdr>
                                            <w:top w:val="none" w:sz="0" w:space="0" w:color="auto"/>
                                            <w:left w:val="none" w:sz="0" w:space="0" w:color="auto"/>
                                            <w:bottom w:val="none" w:sz="0" w:space="0" w:color="auto"/>
                                            <w:right w:val="none" w:sz="0" w:space="0" w:color="auto"/>
                                          </w:divBdr>
                                        </w:div>
                                        <w:div w:id="1451240695">
                                          <w:marLeft w:val="0"/>
                                          <w:marRight w:val="0"/>
                                          <w:marTop w:val="0"/>
                                          <w:marBottom w:val="0"/>
                                          <w:divBdr>
                                            <w:top w:val="none" w:sz="0" w:space="0" w:color="auto"/>
                                            <w:left w:val="none" w:sz="0" w:space="0" w:color="auto"/>
                                            <w:bottom w:val="none" w:sz="0" w:space="0" w:color="auto"/>
                                            <w:right w:val="none" w:sz="0" w:space="0" w:color="auto"/>
                                          </w:divBdr>
                                        </w:div>
                                        <w:div w:id="1464469773">
                                          <w:marLeft w:val="0"/>
                                          <w:marRight w:val="0"/>
                                          <w:marTop w:val="0"/>
                                          <w:marBottom w:val="0"/>
                                          <w:divBdr>
                                            <w:top w:val="none" w:sz="0" w:space="0" w:color="auto"/>
                                            <w:left w:val="none" w:sz="0" w:space="0" w:color="auto"/>
                                            <w:bottom w:val="none" w:sz="0" w:space="0" w:color="auto"/>
                                            <w:right w:val="none" w:sz="0" w:space="0" w:color="auto"/>
                                          </w:divBdr>
                                        </w:div>
                                        <w:div w:id="1524708034">
                                          <w:marLeft w:val="0"/>
                                          <w:marRight w:val="0"/>
                                          <w:marTop w:val="0"/>
                                          <w:marBottom w:val="0"/>
                                          <w:divBdr>
                                            <w:top w:val="none" w:sz="0" w:space="0" w:color="auto"/>
                                            <w:left w:val="none" w:sz="0" w:space="0" w:color="auto"/>
                                            <w:bottom w:val="none" w:sz="0" w:space="0" w:color="auto"/>
                                            <w:right w:val="none" w:sz="0" w:space="0" w:color="auto"/>
                                          </w:divBdr>
                                        </w:div>
                                        <w:div w:id="1612515800">
                                          <w:marLeft w:val="0"/>
                                          <w:marRight w:val="0"/>
                                          <w:marTop w:val="0"/>
                                          <w:marBottom w:val="0"/>
                                          <w:divBdr>
                                            <w:top w:val="none" w:sz="0" w:space="0" w:color="auto"/>
                                            <w:left w:val="none" w:sz="0" w:space="0" w:color="auto"/>
                                            <w:bottom w:val="none" w:sz="0" w:space="0" w:color="auto"/>
                                            <w:right w:val="none" w:sz="0" w:space="0" w:color="auto"/>
                                          </w:divBdr>
                                        </w:div>
                                        <w:div w:id="1621456403">
                                          <w:marLeft w:val="0"/>
                                          <w:marRight w:val="0"/>
                                          <w:marTop w:val="0"/>
                                          <w:marBottom w:val="0"/>
                                          <w:divBdr>
                                            <w:top w:val="none" w:sz="0" w:space="0" w:color="auto"/>
                                            <w:left w:val="none" w:sz="0" w:space="0" w:color="auto"/>
                                            <w:bottom w:val="none" w:sz="0" w:space="0" w:color="auto"/>
                                            <w:right w:val="none" w:sz="0" w:space="0" w:color="auto"/>
                                          </w:divBdr>
                                        </w:div>
                                        <w:div w:id="1645699971">
                                          <w:marLeft w:val="0"/>
                                          <w:marRight w:val="0"/>
                                          <w:marTop w:val="0"/>
                                          <w:marBottom w:val="0"/>
                                          <w:divBdr>
                                            <w:top w:val="none" w:sz="0" w:space="0" w:color="auto"/>
                                            <w:left w:val="none" w:sz="0" w:space="0" w:color="auto"/>
                                            <w:bottom w:val="none" w:sz="0" w:space="0" w:color="auto"/>
                                            <w:right w:val="none" w:sz="0" w:space="0" w:color="auto"/>
                                          </w:divBdr>
                                        </w:div>
                                        <w:div w:id="1868056599">
                                          <w:marLeft w:val="0"/>
                                          <w:marRight w:val="0"/>
                                          <w:marTop w:val="0"/>
                                          <w:marBottom w:val="0"/>
                                          <w:divBdr>
                                            <w:top w:val="none" w:sz="0" w:space="0" w:color="auto"/>
                                            <w:left w:val="none" w:sz="0" w:space="0" w:color="auto"/>
                                            <w:bottom w:val="none" w:sz="0" w:space="0" w:color="auto"/>
                                            <w:right w:val="none" w:sz="0" w:space="0" w:color="auto"/>
                                          </w:divBdr>
                                        </w:div>
                                        <w:div w:id="1938639689">
                                          <w:marLeft w:val="0"/>
                                          <w:marRight w:val="0"/>
                                          <w:marTop w:val="0"/>
                                          <w:marBottom w:val="0"/>
                                          <w:divBdr>
                                            <w:top w:val="none" w:sz="0" w:space="0" w:color="auto"/>
                                            <w:left w:val="none" w:sz="0" w:space="0" w:color="auto"/>
                                            <w:bottom w:val="none" w:sz="0" w:space="0" w:color="auto"/>
                                            <w:right w:val="none" w:sz="0" w:space="0" w:color="auto"/>
                                          </w:divBdr>
                                        </w:div>
                                        <w:div w:id="2006011456">
                                          <w:marLeft w:val="0"/>
                                          <w:marRight w:val="0"/>
                                          <w:marTop w:val="0"/>
                                          <w:marBottom w:val="0"/>
                                          <w:divBdr>
                                            <w:top w:val="none" w:sz="0" w:space="0" w:color="auto"/>
                                            <w:left w:val="none" w:sz="0" w:space="0" w:color="auto"/>
                                            <w:bottom w:val="none" w:sz="0" w:space="0" w:color="auto"/>
                                            <w:right w:val="none" w:sz="0" w:space="0" w:color="auto"/>
                                          </w:divBdr>
                                        </w:div>
                                        <w:div w:id="2059937242">
                                          <w:marLeft w:val="0"/>
                                          <w:marRight w:val="0"/>
                                          <w:marTop w:val="0"/>
                                          <w:marBottom w:val="0"/>
                                          <w:divBdr>
                                            <w:top w:val="none" w:sz="0" w:space="0" w:color="auto"/>
                                            <w:left w:val="none" w:sz="0" w:space="0" w:color="auto"/>
                                            <w:bottom w:val="none" w:sz="0" w:space="0" w:color="auto"/>
                                            <w:right w:val="none" w:sz="0" w:space="0" w:color="auto"/>
                                          </w:divBdr>
                                        </w:div>
                                        <w:div w:id="2066678095">
                                          <w:marLeft w:val="0"/>
                                          <w:marRight w:val="0"/>
                                          <w:marTop w:val="0"/>
                                          <w:marBottom w:val="0"/>
                                          <w:divBdr>
                                            <w:top w:val="none" w:sz="0" w:space="0" w:color="auto"/>
                                            <w:left w:val="none" w:sz="0" w:space="0" w:color="auto"/>
                                            <w:bottom w:val="none" w:sz="0" w:space="0" w:color="auto"/>
                                            <w:right w:val="none" w:sz="0" w:space="0" w:color="auto"/>
                                          </w:divBdr>
                                        </w:div>
                                        <w:div w:id="20685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778386">
      <w:bodyDiv w:val="1"/>
      <w:marLeft w:val="0"/>
      <w:marRight w:val="0"/>
      <w:marTop w:val="0"/>
      <w:marBottom w:val="0"/>
      <w:divBdr>
        <w:top w:val="none" w:sz="0" w:space="0" w:color="auto"/>
        <w:left w:val="none" w:sz="0" w:space="0" w:color="auto"/>
        <w:bottom w:val="none" w:sz="0" w:space="0" w:color="auto"/>
        <w:right w:val="none" w:sz="0" w:space="0" w:color="auto"/>
      </w:divBdr>
    </w:div>
    <w:div w:id="863782870">
      <w:bodyDiv w:val="1"/>
      <w:marLeft w:val="0"/>
      <w:marRight w:val="0"/>
      <w:marTop w:val="0"/>
      <w:marBottom w:val="0"/>
      <w:divBdr>
        <w:top w:val="none" w:sz="0" w:space="0" w:color="auto"/>
        <w:left w:val="none" w:sz="0" w:space="0" w:color="auto"/>
        <w:bottom w:val="none" w:sz="0" w:space="0" w:color="auto"/>
        <w:right w:val="none" w:sz="0" w:space="0" w:color="auto"/>
      </w:divBdr>
    </w:div>
    <w:div w:id="873037614">
      <w:bodyDiv w:val="1"/>
      <w:marLeft w:val="0"/>
      <w:marRight w:val="0"/>
      <w:marTop w:val="0"/>
      <w:marBottom w:val="0"/>
      <w:divBdr>
        <w:top w:val="none" w:sz="0" w:space="0" w:color="auto"/>
        <w:left w:val="none" w:sz="0" w:space="0" w:color="auto"/>
        <w:bottom w:val="none" w:sz="0" w:space="0" w:color="auto"/>
        <w:right w:val="none" w:sz="0" w:space="0" w:color="auto"/>
      </w:divBdr>
      <w:divsChild>
        <w:div w:id="264195591">
          <w:marLeft w:val="0"/>
          <w:marRight w:val="0"/>
          <w:marTop w:val="0"/>
          <w:marBottom w:val="0"/>
          <w:divBdr>
            <w:top w:val="none" w:sz="0" w:space="0" w:color="auto"/>
            <w:left w:val="none" w:sz="0" w:space="0" w:color="auto"/>
            <w:bottom w:val="none" w:sz="0" w:space="0" w:color="auto"/>
            <w:right w:val="none" w:sz="0" w:space="0" w:color="auto"/>
          </w:divBdr>
        </w:div>
        <w:div w:id="496768573">
          <w:marLeft w:val="0"/>
          <w:marRight w:val="0"/>
          <w:marTop w:val="0"/>
          <w:marBottom w:val="0"/>
          <w:divBdr>
            <w:top w:val="none" w:sz="0" w:space="0" w:color="auto"/>
            <w:left w:val="none" w:sz="0" w:space="0" w:color="auto"/>
            <w:bottom w:val="none" w:sz="0" w:space="0" w:color="auto"/>
            <w:right w:val="none" w:sz="0" w:space="0" w:color="auto"/>
          </w:divBdr>
        </w:div>
        <w:div w:id="808208476">
          <w:marLeft w:val="0"/>
          <w:marRight w:val="0"/>
          <w:marTop w:val="0"/>
          <w:marBottom w:val="0"/>
          <w:divBdr>
            <w:top w:val="none" w:sz="0" w:space="0" w:color="auto"/>
            <w:left w:val="none" w:sz="0" w:space="0" w:color="auto"/>
            <w:bottom w:val="none" w:sz="0" w:space="0" w:color="auto"/>
            <w:right w:val="none" w:sz="0" w:space="0" w:color="auto"/>
          </w:divBdr>
        </w:div>
        <w:div w:id="1032337428">
          <w:marLeft w:val="0"/>
          <w:marRight w:val="0"/>
          <w:marTop w:val="0"/>
          <w:marBottom w:val="0"/>
          <w:divBdr>
            <w:top w:val="none" w:sz="0" w:space="0" w:color="auto"/>
            <w:left w:val="none" w:sz="0" w:space="0" w:color="auto"/>
            <w:bottom w:val="none" w:sz="0" w:space="0" w:color="auto"/>
            <w:right w:val="none" w:sz="0" w:space="0" w:color="auto"/>
          </w:divBdr>
        </w:div>
        <w:div w:id="1994065807">
          <w:marLeft w:val="0"/>
          <w:marRight w:val="0"/>
          <w:marTop w:val="0"/>
          <w:marBottom w:val="0"/>
          <w:divBdr>
            <w:top w:val="none" w:sz="0" w:space="0" w:color="auto"/>
            <w:left w:val="none" w:sz="0" w:space="0" w:color="auto"/>
            <w:bottom w:val="none" w:sz="0" w:space="0" w:color="auto"/>
            <w:right w:val="none" w:sz="0" w:space="0" w:color="auto"/>
          </w:divBdr>
        </w:div>
        <w:div w:id="2110617099">
          <w:marLeft w:val="0"/>
          <w:marRight w:val="0"/>
          <w:marTop w:val="0"/>
          <w:marBottom w:val="0"/>
          <w:divBdr>
            <w:top w:val="none" w:sz="0" w:space="0" w:color="auto"/>
            <w:left w:val="none" w:sz="0" w:space="0" w:color="auto"/>
            <w:bottom w:val="none" w:sz="0" w:space="0" w:color="auto"/>
            <w:right w:val="none" w:sz="0" w:space="0" w:color="auto"/>
          </w:divBdr>
        </w:div>
      </w:divsChild>
    </w:div>
    <w:div w:id="899293342">
      <w:bodyDiv w:val="1"/>
      <w:marLeft w:val="0"/>
      <w:marRight w:val="0"/>
      <w:marTop w:val="0"/>
      <w:marBottom w:val="0"/>
      <w:divBdr>
        <w:top w:val="none" w:sz="0" w:space="0" w:color="auto"/>
        <w:left w:val="none" w:sz="0" w:space="0" w:color="auto"/>
        <w:bottom w:val="none" w:sz="0" w:space="0" w:color="auto"/>
        <w:right w:val="none" w:sz="0" w:space="0" w:color="auto"/>
      </w:divBdr>
    </w:div>
    <w:div w:id="1297879210">
      <w:bodyDiv w:val="1"/>
      <w:marLeft w:val="0"/>
      <w:marRight w:val="0"/>
      <w:marTop w:val="0"/>
      <w:marBottom w:val="0"/>
      <w:divBdr>
        <w:top w:val="none" w:sz="0" w:space="0" w:color="auto"/>
        <w:left w:val="none" w:sz="0" w:space="0" w:color="auto"/>
        <w:bottom w:val="none" w:sz="0" w:space="0" w:color="auto"/>
        <w:right w:val="none" w:sz="0" w:space="0" w:color="auto"/>
      </w:divBdr>
    </w:div>
    <w:div w:id="1448889020">
      <w:bodyDiv w:val="1"/>
      <w:marLeft w:val="0"/>
      <w:marRight w:val="0"/>
      <w:marTop w:val="0"/>
      <w:marBottom w:val="0"/>
      <w:divBdr>
        <w:top w:val="none" w:sz="0" w:space="0" w:color="auto"/>
        <w:left w:val="none" w:sz="0" w:space="0" w:color="auto"/>
        <w:bottom w:val="none" w:sz="0" w:space="0" w:color="auto"/>
        <w:right w:val="none" w:sz="0" w:space="0" w:color="auto"/>
      </w:divBdr>
    </w:div>
    <w:div w:id="1481920336">
      <w:bodyDiv w:val="1"/>
      <w:marLeft w:val="0"/>
      <w:marRight w:val="0"/>
      <w:marTop w:val="54"/>
      <w:marBottom w:val="54"/>
      <w:divBdr>
        <w:top w:val="none" w:sz="0" w:space="0" w:color="auto"/>
        <w:left w:val="none" w:sz="0" w:space="0" w:color="auto"/>
        <w:bottom w:val="none" w:sz="0" w:space="0" w:color="auto"/>
        <w:right w:val="none" w:sz="0" w:space="0" w:color="auto"/>
      </w:divBdr>
    </w:div>
    <w:div w:id="1576550853">
      <w:bodyDiv w:val="1"/>
      <w:marLeft w:val="0"/>
      <w:marRight w:val="0"/>
      <w:marTop w:val="0"/>
      <w:marBottom w:val="0"/>
      <w:divBdr>
        <w:top w:val="none" w:sz="0" w:space="0" w:color="auto"/>
        <w:left w:val="none" w:sz="0" w:space="0" w:color="auto"/>
        <w:bottom w:val="none" w:sz="0" w:space="0" w:color="auto"/>
        <w:right w:val="none" w:sz="0" w:space="0" w:color="auto"/>
      </w:divBdr>
    </w:div>
    <w:div w:id="1683819737">
      <w:bodyDiv w:val="1"/>
      <w:marLeft w:val="0"/>
      <w:marRight w:val="0"/>
      <w:marTop w:val="0"/>
      <w:marBottom w:val="0"/>
      <w:divBdr>
        <w:top w:val="none" w:sz="0" w:space="0" w:color="auto"/>
        <w:left w:val="none" w:sz="0" w:space="0" w:color="auto"/>
        <w:bottom w:val="none" w:sz="0" w:space="0" w:color="auto"/>
        <w:right w:val="none" w:sz="0" w:space="0" w:color="auto"/>
      </w:divBdr>
    </w:div>
    <w:div w:id="1688827675">
      <w:bodyDiv w:val="1"/>
      <w:marLeft w:val="0"/>
      <w:marRight w:val="0"/>
      <w:marTop w:val="0"/>
      <w:marBottom w:val="0"/>
      <w:divBdr>
        <w:top w:val="none" w:sz="0" w:space="0" w:color="auto"/>
        <w:left w:val="none" w:sz="0" w:space="0" w:color="auto"/>
        <w:bottom w:val="none" w:sz="0" w:space="0" w:color="auto"/>
        <w:right w:val="none" w:sz="0" w:space="0" w:color="auto"/>
      </w:divBdr>
      <w:divsChild>
        <w:div w:id="2091269350">
          <w:marLeft w:val="0"/>
          <w:marRight w:val="0"/>
          <w:marTop w:val="0"/>
          <w:marBottom w:val="0"/>
          <w:divBdr>
            <w:top w:val="none" w:sz="0" w:space="0" w:color="auto"/>
            <w:left w:val="none" w:sz="0" w:space="0" w:color="auto"/>
            <w:bottom w:val="none" w:sz="0" w:space="0" w:color="auto"/>
            <w:right w:val="none" w:sz="0" w:space="0" w:color="auto"/>
          </w:divBdr>
          <w:divsChild>
            <w:div w:id="694623691">
              <w:marLeft w:val="0"/>
              <w:marRight w:val="-4075"/>
              <w:marTop w:val="0"/>
              <w:marBottom w:val="0"/>
              <w:divBdr>
                <w:top w:val="none" w:sz="0" w:space="0" w:color="auto"/>
                <w:left w:val="none" w:sz="0" w:space="0" w:color="auto"/>
                <w:bottom w:val="none" w:sz="0" w:space="0" w:color="auto"/>
                <w:right w:val="none" w:sz="0" w:space="0" w:color="auto"/>
              </w:divBdr>
              <w:divsChild>
                <w:div w:id="802847647">
                  <w:marLeft w:val="0"/>
                  <w:marRight w:val="4103"/>
                  <w:marTop w:val="0"/>
                  <w:marBottom w:val="0"/>
                  <w:divBdr>
                    <w:top w:val="none" w:sz="0" w:space="0" w:color="auto"/>
                    <w:left w:val="none" w:sz="0" w:space="0" w:color="auto"/>
                    <w:bottom w:val="none" w:sz="0" w:space="0" w:color="auto"/>
                    <w:right w:val="none" w:sz="0" w:space="0" w:color="auto"/>
                  </w:divBdr>
                  <w:divsChild>
                    <w:div w:id="145249397">
                      <w:marLeft w:val="0"/>
                      <w:marRight w:val="0"/>
                      <w:marTop w:val="0"/>
                      <w:marBottom w:val="0"/>
                      <w:divBdr>
                        <w:top w:val="none" w:sz="0" w:space="0" w:color="auto"/>
                        <w:left w:val="none" w:sz="0" w:space="0" w:color="auto"/>
                        <w:bottom w:val="none" w:sz="0" w:space="0" w:color="auto"/>
                        <w:right w:val="none" w:sz="0" w:space="0" w:color="auto"/>
                      </w:divBdr>
                      <w:divsChild>
                        <w:div w:id="1804689872">
                          <w:marLeft w:val="0"/>
                          <w:marRight w:val="0"/>
                          <w:marTop w:val="0"/>
                          <w:marBottom w:val="0"/>
                          <w:divBdr>
                            <w:top w:val="none" w:sz="0" w:space="0" w:color="auto"/>
                            <w:left w:val="single" w:sz="6" w:space="0" w:color="E5ADA7"/>
                            <w:bottom w:val="none" w:sz="0" w:space="0" w:color="auto"/>
                            <w:right w:val="single" w:sz="6" w:space="0" w:color="E5ADA7"/>
                          </w:divBdr>
                          <w:divsChild>
                            <w:div w:id="1979214808">
                              <w:marLeft w:val="41"/>
                              <w:marRight w:val="41"/>
                              <w:marTop w:val="0"/>
                              <w:marBottom w:val="0"/>
                              <w:divBdr>
                                <w:top w:val="none" w:sz="0" w:space="0" w:color="auto"/>
                                <w:left w:val="none" w:sz="0" w:space="0" w:color="auto"/>
                                <w:bottom w:val="none" w:sz="0" w:space="0" w:color="auto"/>
                                <w:right w:val="none" w:sz="0" w:space="0" w:color="auto"/>
                              </w:divBdr>
                              <w:divsChild>
                                <w:div w:id="1031566424">
                                  <w:marLeft w:val="0"/>
                                  <w:marRight w:val="0"/>
                                  <w:marTop w:val="0"/>
                                  <w:marBottom w:val="0"/>
                                  <w:divBdr>
                                    <w:top w:val="none" w:sz="0" w:space="0" w:color="auto"/>
                                    <w:left w:val="none" w:sz="0" w:space="0" w:color="auto"/>
                                    <w:bottom w:val="none" w:sz="0" w:space="0" w:color="auto"/>
                                    <w:right w:val="none" w:sz="0" w:space="0" w:color="auto"/>
                                  </w:divBdr>
                                  <w:divsChild>
                                    <w:div w:id="101719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017653">
      <w:bodyDiv w:val="1"/>
      <w:marLeft w:val="0"/>
      <w:marRight w:val="0"/>
      <w:marTop w:val="0"/>
      <w:marBottom w:val="0"/>
      <w:divBdr>
        <w:top w:val="none" w:sz="0" w:space="0" w:color="auto"/>
        <w:left w:val="none" w:sz="0" w:space="0" w:color="auto"/>
        <w:bottom w:val="none" w:sz="0" w:space="0" w:color="auto"/>
        <w:right w:val="none" w:sz="0" w:space="0" w:color="auto"/>
      </w:divBdr>
    </w:div>
    <w:div w:id="1864630357">
      <w:bodyDiv w:val="1"/>
      <w:marLeft w:val="0"/>
      <w:marRight w:val="0"/>
      <w:marTop w:val="0"/>
      <w:marBottom w:val="0"/>
      <w:divBdr>
        <w:top w:val="none" w:sz="0" w:space="0" w:color="auto"/>
        <w:left w:val="none" w:sz="0" w:space="0" w:color="auto"/>
        <w:bottom w:val="none" w:sz="0" w:space="0" w:color="auto"/>
        <w:right w:val="none" w:sz="0" w:space="0" w:color="auto"/>
      </w:divBdr>
      <w:divsChild>
        <w:div w:id="22483141">
          <w:marLeft w:val="0"/>
          <w:marRight w:val="0"/>
          <w:marTop w:val="0"/>
          <w:marBottom w:val="300"/>
          <w:divBdr>
            <w:top w:val="none" w:sz="0" w:space="0" w:color="auto"/>
            <w:left w:val="none" w:sz="0" w:space="0" w:color="auto"/>
            <w:bottom w:val="none" w:sz="0" w:space="0" w:color="auto"/>
            <w:right w:val="none" w:sz="0" w:space="0" w:color="auto"/>
          </w:divBdr>
          <w:divsChild>
            <w:div w:id="1222790546">
              <w:marLeft w:val="0"/>
              <w:marRight w:val="0"/>
              <w:marTop w:val="0"/>
              <w:marBottom w:val="0"/>
              <w:divBdr>
                <w:top w:val="single" w:sz="6" w:space="0" w:color="B7B7B7"/>
                <w:left w:val="single" w:sz="6" w:space="0" w:color="B7B7B7"/>
                <w:bottom w:val="single" w:sz="6" w:space="0" w:color="B7B7B7"/>
                <w:right w:val="single" w:sz="6" w:space="0" w:color="B7B7B7"/>
              </w:divBdr>
              <w:divsChild>
                <w:div w:id="1994139472">
                  <w:marLeft w:val="0"/>
                  <w:marRight w:val="0"/>
                  <w:marTop w:val="0"/>
                  <w:marBottom w:val="0"/>
                  <w:divBdr>
                    <w:top w:val="none" w:sz="0" w:space="0" w:color="auto"/>
                    <w:left w:val="none" w:sz="0" w:space="0" w:color="auto"/>
                    <w:bottom w:val="none" w:sz="0" w:space="0" w:color="auto"/>
                    <w:right w:val="none" w:sz="0" w:space="0" w:color="auto"/>
                  </w:divBdr>
                  <w:divsChild>
                    <w:div w:id="877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75748">
      <w:bodyDiv w:val="1"/>
      <w:marLeft w:val="0"/>
      <w:marRight w:val="0"/>
      <w:marTop w:val="0"/>
      <w:marBottom w:val="0"/>
      <w:divBdr>
        <w:top w:val="none" w:sz="0" w:space="0" w:color="auto"/>
        <w:left w:val="none" w:sz="0" w:space="0" w:color="auto"/>
        <w:bottom w:val="none" w:sz="0" w:space="0" w:color="auto"/>
        <w:right w:val="none" w:sz="0" w:space="0" w:color="auto"/>
      </w:divBdr>
    </w:div>
    <w:div w:id="1938706311">
      <w:bodyDiv w:val="1"/>
      <w:marLeft w:val="0"/>
      <w:marRight w:val="0"/>
      <w:marTop w:val="0"/>
      <w:marBottom w:val="0"/>
      <w:divBdr>
        <w:top w:val="none" w:sz="0" w:space="0" w:color="auto"/>
        <w:left w:val="none" w:sz="0" w:space="0" w:color="auto"/>
        <w:bottom w:val="none" w:sz="0" w:space="0" w:color="auto"/>
        <w:right w:val="none" w:sz="0" w:space="0" w:color="auto"/>
      </w:divBdr>
    </w:div>
    <w:div w:id="2007783181">
      <w:bodyDiv w:val="1"/>
      <w:marLeft w:val="0"/>
      <w:marRight w:val="0"/>
      <w:marTop w:val="0"/>
      <w:marBottom w:val="0"/>
      <w:divBdr>
        <w:top w:val="none" w:sz="0" w:space="0" w:color="auto"/>
        <w:left w:val="none" w:sz="0" w:space="0" w:color="auto"/>
        <w:bottom w:val="none" w:sz="0" w:space="0" w:color="auto"/>
        <w:right w:val="none" w:sz="0" w:space="0" w:color="auto"/>
      </w:divBdr>
    </w:div>
    <w:div w:id="2011592167">
      <w:bodyDiv w:val="1"/>
      <w:marLeft w:val="0"/>
      <w:marRight w:val="0"/>
      <w:marTop w:val="0"/>
      <w:marBottom w:val="0"/>
      <w:divBdr>
        <w:top w:val="none" w:sz="0" w:space="0" w:color="auto"/>
        <w:left w:val="none" w:sz="0" w:space="0" w:color="auto"/>
        <w:bottom w:val="none" w:sz="0" w:space="0" w:color="auto"/>
        <w:right w:val="none" w:sz="0" w:space="0" w:color="auto"/>
      </w:divBdr>
    </w:div>
    <w:div w:id="204448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38657-B2F8-4925-8225-4F22C672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Links>
    <vt:vector size="48" baseType="variant">
      <vt:variant>
        <vt:i4>1310771</vt:i4>
      </vt:variant>
      <vt:variant>
        <vt:i4>44</vt:i4>
      </vt:variant>
      <vt:variant>
        <vt:i4>0</vt:i4>
      </vt:variant>
      <vt:variant>
        <vt:i4>5</vt:i4>
      </vt:variant>
      <vt:variant>
        <vt:lpwstr/>
      </vt:variant>
      <vt:variant>
        <vt:lpwstr>_Toc357679096</vt:lpwstr>
      </vt:variant>
      <vt:variant>
        <vt:i4>1310771</vt:i4>
      </vt:variant>
      <vt:variant>
        <vt:i4>38</vt:i4>
      </vt:variant>
      <vt:variant>
        <vt:i4>0</vt:i4>
      </vt:variant>
      <vt:variant>
        <vt:i4>5</vt:i4>
      </vt:variant>
      <vt:variant>
        <vt:lpwstr/>
      </vt:variant>
      <vt:variant>
        <vt:lpwstr>_Toc357679095</vt:lpwstr>
      </vt:variant>
      <vt:variant>
        <vt:i4>1310771</vt:i4>
      </vt:variant>
      <vt:variant>
        <vt:i4>32</vt:i4>
      </vt:variant>
      <vt:variant>
        <vt:i4>0</vt:i4>
      </vt:variant>
      <vt:variant>
        <vt:i4>5</vt:i4>
      </vt:variant>
      <vt:variant>
        <vt:lpwstr/>
      </vt:variant>
      <vt:variant>
        <vt:lpwstr>_Toc357679094</vt:lpwstr>
      </vt:variant>
      <vt:variant>
        <vt:i4>1310771</vt:i4>
      </vt:variant>
      <vt:variant>
        <vt:i4>26</vt:i4>
      </vt:variant>
      <vt:variant>
        <vt:i4>0</vt:i4>
      </vt:variant>
      <vt:variant>
        <vt:i4>5</vt:i4>
      </vt:variant>
      <vt:variant>
        <vt:lpwstr/>
      </vt:variant>
      <vt:variant>
        <vt:lpwstr>_Toc357679093</vt:lpwstr>
      </vt:variant>
      <vt:variant>
        <vt:i4>1310771</vt:i4>
      </vt:variant>
      <vt:variant>
        <vt:i4>20</vt:i4>
      </vt:variant>
      <vt:variant>
        <vt:i4>0</vt:i4>
      </vt:variant>
      <vt:variant>
        <vt:i4>5</vt:i4>
      </vt:variant>
      <vt:variant>
        <vt:lpwstr/>
      </vt:variant>
      <vt:variant>
        <vt:lpwstr>_Toc357679092</vt:lpwstr>
      </vt:variant>
      <vt:variant>
        <vt:i4>1310771</vt:i4>
      </vt:variant>
      <vt:variant>
        <vt:i4>14</vt:i4>
      </vt:variant>
      <vt:variant>
        <vt:i4>0</vt:i4>
      </vt:variant>
      <vt:variant>
        <vt:i4>5</vt:i4>
      </vt:variant>
      <vt:variant>
        <vt:lpwstr/>
      </vt:variant>
      <vt:variant>
        <vt:lpwstr>_Toc357679091</vt:lpwstr>
      </vt:variant>
      <vt:variant>
        <vt:i4>1310771</vt:i4>
      </vt:variant>
      <vt:variant>
        <vt:i4>8</vt:i4>
      </vt:variant>
      <vt:variant>
        <vt:i4>0</vt:i4>
      </vt:variant>
      <vt:variant>
        <vt:i4>5</vt:i4>
      </vt:variant>
      <vt:variant>
        <vt:lpwstr/>
      </vt:variant>
      <vt:variant>
        <vt:lpwstr>_Toc357679090</vt:lpwstr>
      </vt:variant>
      <vt:variant>
        <vt:i4>1376307</vt:i4>
      </vt:variant>
      <vt:variant>
        <vt:i4>2</vt:i4>
      </vt:variant>
      <vt:variant>
        <vt:i4>0</vt:i4>
      </vt:variant>
      <vt:variant>
        <vt:i4>5</vt:i4>
      </vt:variant>
      <vt:variant>
        <vt:lpwstr/>
      </vt:variant>
      <vt:variant>
        <vt:lpwstr>_Toc357679089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隐患分类方法研究</dc:title>
  <dc:creator>宋冰雪</dc:creator>
  <cp:lastModifiedBy>TUXH</cp:lastModifiedBy>
  <cp:revision>3</cp:revision>
  <cp:lastPrinted>2010-03-08T08:35:00Z</cp:lastPrinted>
  <dcterms:created xsi:type="dcterms:W3CDTF">2015-08-23T03:38:00Z</dcterms:created>
  <dcterms:modified xsi:type="dcterms:W3CDTF">2015-08-23T03:43:00Z</dcterms:modified>
</cp:coreProperties>
</file>